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68D4D" w14:textId="3F488315" w:rsidR="00E764AF" w:rsidRDefault="002574A4">
      <w:pPr>
        <w:pStyle w:val="Heading1"/>
      </w:pPr>
      <w:bookmarkStart w:id="0" w:name="X363ac9fa78f34f8a6d4cde64a96d650b878fca2"/>
      <w:r>
        <w:t>Alkalinity gene</w:t>
      </w:r>
      <w:r w:rsidR="00DE6F0A">
        <w:t xml:space="preserve">ration in </w:t>
      </w:r>
      <w:r w:rsidR="00A972A0">
        <w:t xml:space="preserve">the </w:t>
      </w:r>
      <w:r w:rsidR="00DE6F0A">
        <w:t>coastal area</w:t>
      </w:r>
      <w:r>
        <w:t>, the case of the Wadden Sea</w:t>
      </w:r>
    </w:p>
    <w:p w14:paraId="7A67A307" w14:textId="77777777" w:rsidR="00E764AF" w:rsidRDefault="002574A4">
      <w:pPr>
        <w:pStyle w:val="FirstParagraph"/>
      </w:pPr>
      <w:r>
        <w:rPr>
          <w:b/>
        </w:rPr>
        <w:t>Correspondence:</w:t>
      </w:r>
      <w:r>
        <w:t xml:space="preserve"> Shamil Yakubov, yakubov.sha@gmail.com</w:t>
      </w:r>
    </w:p>
    <w:p w14:paraId="3FF89130" w14:textId="2C535471" w:rsidR="00E764AF" w:rsidRDefault="002574A4">
      <w:pPr>
        <w:pStyle w:val="Heading2"/>
      </w:pPr>
      <w:bookmarkStart w:id="1" w:name="abstract"/>
      <w:r>
        <w:t>Abstract</w:t>
      </w:r>
    </w:p>
    <w:p w14:paraId="33D7DBE8" w14:textId="721F2F9A" w:rsidR="00C27A81" w:rsidRDefault="00C27A81" w:rsidP="005C0FB2">
      <w:pPr>
        <w:pStyle w:val="BodyText"/>
      </w:pPr>
      <w:r w:rsidRPr="00C27A81">
        <w:t xml:space="preserve">High alkalinity values on the </w:t>
      </w:r>
      <w:del w:id="2" w:author="Lisa Pro" w:date="2020-12-01T11:41:00Z">
        <w:r w:rsidRPr="00C27A81" w:rsidDel="007D59CE">
          <w:delText xml:space="preserve">coast </w:delText>
        </w:r>
      </w:del>
      <w:ins w:id="3" w:author="Lisa Pro" w:date="2020-12-01T11:41:00Z">
        <w:r w:rsidR="007D59CE">
          <w:t xml:space="preserve">seaside </w:t>
        </w:r>
      </w:ins>
      <w:r w:rsidRPr="00C27A81">
        <w:t xml:space="preserve">can </w:t>
      </w:r>
      <w:r w:rsidR="00104C39">
        <w:t>influence</w:t>
      </w:r>
      <w:r w:rsidRPr="00C27A81">
        <w:t xml:space="preserve"> the exchange of carbon dioxide between seawater and the atmosphere. Still, there are many uncertainties about biogeochemical processes responsible for alkalinity generation in the coastal area.</w:t>
      </w:r>
    </w:p>
    <w:p w14:paraId="3DE6AC70" w14:textId="56E70722" w:rsidR="00E764AF" w:rsidRDefault="005C1C80" w:rsidP="005C0FB2">
      <w:pPr>
        <w:pStyle w:val="BodyText"/>
      </w:pPr>
      <w:r>
        <w:t xml:space="preserve">One </w:t>
      </w:r>
      <w:r w:rsidR="00B410FD">
        <w:t>example</w:t>
      </w:r>
      <w:r>
        <w:t xml:space="preserve"> of coastal areas wi</w:t>
      </w:r>
      <w:r w:rsidR="009E2FD5">
        <w:t>th high alkalinity</w:t>
      </w:r>
      <w:r>
        <w:t xml:space="preserve"> is the German Bight. </w:t>
      </w:r>
      <w:r w:rsidR="00234F7C">
        <w:t xml:space="preserve">The </w:t>
      </w:r>
      <w:r w:rsidR="007B530F">
        <w:t xml:space="preserve">German Bight is </w:t>
      </w:r>
      <w:r w:rsidR="00234F7C">
        <w:t>the</w:t>
      </w:r>
      <w:r w:rsidR="007B530F">
        <w:t xml:space="preserve"> </w:t>
      </w:r>
      <w:r w:rsidR="008C7B88">
        <w:t>s</w:t>
      </w:r>
      <w:r w:rsidR="007B530F">
        <w:t xml:space="preserve">outh-east part of </w:t>
      </w:r>
      <w:r w:rsidR="00B410FD">
        <w:t xml:space="preserve">the </w:t>
      </w:r>
      <w:r w:rsidR="007B530F">
        <w:t>North Sea</w:t>
      </w:r>
      <w:r w:rsidR="00234F7C">
        <w:t xml:space="preserve">. </w:t>
      </w:r>
      <w:r w:rsidR="00613954">
        <w:t>The literature</w:t>
      </w:r>
      <w:r w:rsidR="008C7B88">
        <w:t xml:space="preserve"> suggest</w:t>
      </w:r>
      <w:r w:rsidR="00613954">
        <w:t>s</w:t>
      </w:r>
      <w:r w:rsidR="00504631">
        <w:t xml:space="preserve"> that</w:t>
      </w:r>
      <w:r w:rsidR="00FA6B45">
        <w:t xml:space="preserve"> high </w:t>
      </w:r>
      <w:r w:rsidR="00B067B6">
        <w:t xml:space="preserve">summer </w:t>
      </w:r>
      <w:r w:rsidR="00FA6B45">
        <w:t xml:space="preserve">alkalinity </w:t>
      </w:r>
      <w:r w:rsidR="00D75BA2">
        <w:t xml:space="preserve">values </w:t>
      </w:r>
      <w:r w:rsidR="00694196">
        <w:t xml:space="preserve">in the German Bight </w:t>
      </w:r>
      <w:r w:rsidR="002A421C">
        <w:t>result from</w:t>
      </w:r>
      <w:r w:rsidR="00FA6B45">
        <w:t xml:space="preserve"> </w:t>
      </w:r>
      <w:r w:rsidR="00B36C0E">
        <w:t>the exchange</w:t>
      </w:r>
      <w:r w:rsidR="00FA6B45">
        <w:t xml:space="preserve"> </w:t>
      </w:r>
      <w:r w:rsidR="00B067B6">
        <w:t xml:space="preserve">of the German Bight </w:t>
      </w:r>
      <w:r w:rsidR="00FA6B45">
        <w:t xml:space="preserve">with the </w:t>
      </w:r>
      <w:r w:rsidR="00613954">
        <w:t>Wadden Sea (an intertidal zone along Dutch, German, and Danish coasts).</w:t>
      </w:r>
      <w:r w:rsidR="00B067B6">
        <w:t xml:space="preserve"> </w:t>
      </w:r>
      <w:r w:rsidR="00613954">
        <w:t>W</w:t>
      </w:r>
      <w:r w:rsidR="002574A4">
        <w:t xml:space="preserve">e show </w:t>
      </w:r>
      <w:r w:rsidR="004E7CBC">
        <w:t>that</w:t>
      </w:r>
      <w:r w:rsidR="002574A4">
        <w:t xml:space="preserve"> </w:t>
      </w:r>
      <w:del w:id="4" w:author="Lisa Pro" w:date="2020-12-01T11:42:00Z">
        <w:r w:rsidR="002574A4" w:rsidDel="00E42C3E">
          <w:delText xml:space="preserve">sulfate reduction can be </w:delText>
        </w:r>
      </w:del>
      <w:r w:rsidR="002574A4">
        <w:t xml:space="preserve">the main reason </w:t>
      </w:r>
      <w:r w:rsidR="00653339">
        <w:t xml:space="preserve">for </w:t>
      </w:r>
      <w:r w:rsidR="002574A4">
        <w:t>high alkalinity values in the German Bight</w:t>
      </w:r>
      <w:r w:rsidR="00C10F62">
        <w:t xml:space="preserve"> </w:t>
      </w:r>
      <w:ins w:id="5" w:author="Lisa Pro" w:date="2020-12-01T11:42:00Z">
        <w:r w:rsidR="00E42C3E">
          <w:t xml:space="preserve">can be sulfate reduction </w:t>
        </w:r>
      </w:ins>
      <w:r w:rsidR="00C10F62">
        <w:t xml:space="preserve">and </w:t>
      </w:r>
      <w:ins w:id="6" w:author="Lisa Pro" w:date="2020-12-01T11:42:00Z">
        <w:r w:rsidR="00171BB7">
          <w:t xml:space="preserve">that it </w:t>
        </w:r>
      </w:ins>
      <w:r w:rsidR="000C48E1">
        <w:t>can increase alkalinity from March</w:t>
      </w:r>
      <w:r w:rsidR="00C10F62">
        <w:t xml:space="preserve"> to August up to</w:t>
      </w:r>
      <w:r w:rsidR="00C10F62" w:rsidRPr="00C10F62">
        <w:t xml:space="preserve"> </w:t>
      </w:r>
      <w:r w:rsidR="00C10F62">
        <w:t xml:space="preserve">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rsidR="00B067B6">
        <w:t>.</w:t>
      </w:r>
      <w:r w:rsidR="00BC2BE0">
        <w:t xml:space="preserve"> Also, we show that 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BC2BE0">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C2BE0">
        <w:t xml:space="preserve">) </w:t>
      </w:r>
      <w:r w:rsidR="00C10F62">
        <w:t xml:space="preserve">cannot explain the German Bight's high alkalinity values, but these elements </w:t>
      </w:r>
      <w:r w:rsidR="00D343B9">
        <w:t>are responsible for</w:t>
      </w:r>
      <w:r w:rsidR="009730CC">
        <w:t xml:space="preserve"> the </w:t>
      </w:r>
      <w:r w:rsidR="00BC2BE0">
        <w:t>alkalinity flux from the Wadden Sea to the German Bight.</w:t>
      </w:r>
    </w:p>
    <w:p w14:paraId="557221E6" w14:textId="77777777" w:rsidR="00E764AF" w:rsidRDefault="002574A4">
      <w:pPr>
        <w:pStyle w:val="Heading2"/>
      </w:pPr>
      <w:bookmarkStart w:id="7" w:name="introduction"/>
      <w:bookmarkEnd w:id="1"/>
      <w:r>
        <w:t>Introduction</w:t>
      </w:r>
    </w:p>
    <w:p w14:paraId="79D672E5" w14:textId="0079461C" w:rsidR="005B0F93" w:rsidRDefault="002574A4">
      <w:pPr>
        <w:pStyle w:val="FirstParagraph"/>
      </w:pPr>
      <w:r>
        <w:t xml:space="preserve">Alkalinity defines </w:t>
      </w:r>
      <w:r w:rsidR="00334EE4">
        <w:t>seawater</w:t>
      </w:r>
      <w:r w:rsidR="005C0FB2">
        <w:t xml:space="preserve"> buffer capacity</w:t>
      </w:r>
      <w:r>
        <w:t xml:space="preserve">, and the carbonate system is the natural buffer for the seawater pH </w:t>
      </w:r>
      <w:r w:rsidR="00811EAD">
        <w:fldChar w:fldCharType="begin"/>
      </w:r>
      <w:r w:rsidR="00811EAD">
        <w:instrText xml:space="preserve"> ADDIN ZOTERO_ITEM CSL_CITATION {"citationID":"2kitP7k1","properties":{"formattedCitation":"(Zeebe and Wolf-Gladrow, 2001)","plainCitation":"(Zeebe and Wolf-Gladrow, 2001)","noteIndex":0},"citationItems":[{"id":244,"uris":["http://zotero.org/users/6096902/items/FFCH2U99"],"uri":["http://zotero.org/users/6096902/items/FFCH2U99"],"itemData":{"id":244,"type":"book","ISBN":"0-444-50946-1","publisher":"Gulf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E."},{"family":"Wolf-Gladrow","given":"Dieter"}],"issued":{"date-parts":[["2001"]]}}}],"schema":"https://github.com/citation-style-language/schema/raw/master/csl-citation.json"} </w:instrText>
      </w:r>
      <w:r w:rsidR="00811EAD">
        <w:fldChar w:fldCharType="separate"/>
      </w:r>
      <w:r w:rsidR="00811EAD" w:rsidRPr="00811EAD">
        <w:rPr>
          <w:rFonts w:ascii="Cambria" w:hAnsi="Cambria"/>
        </w:rPr>
        <w:t>(Zeebe and Wolf-Gladrow, 2001)</w:t>
      </w:r>
      <w:r w:rsidR="00811EAD">
        <w:fldChar w:fldCharType="end"/>
      </w:r>
      <w:r>
        <w:t xml:space="preserve">. </w:t>
      </w:r>
      <w:r w:rsidR="00070DDF">
        <w:t>Carbon dioxide is a component</w:t>
      </w:r>
      <w:r w:rsidR="00334EE4" w:rsidRPr="00334EE4">
        <w:t xml:space="preserve"> of the carbonate buffer system, so alkalinity defines seawater ability to absorb (or emit) carbon dioxide. </w:t>
      </w:r>
      <w:r>
        <w:t xml:space="preserve">Understanding the processes </w:t>
      </w:r>
      <w:r w:rsidR="00C65C63">
        <w:t>of</w:t>
      </w:r>
      <w:r>
        <w:t xml:space="preserve"> carbon dioxide</w:t>
      </w:r>
      <w:r w:rsidR="00C65C63">
        <w:t xml:space="preserve"> atmosphere-seawater transfer</w:t>
      </w:r>
      <w:r>
        <w:t xml:space="preserve"> is essential </w:t>
      </w:r>
      <w:proofErr w:type="gramStart"/>
      <w:r>
        <w:t>in light of</w:t>
      </w:r>
      <w:proofErr w:type="gramEnd"/>
      <w:r>
        <w:t xml:space="preserve"> climate change. Some coastal zones </w:t>
      </w:r>
      <w:r w:rsidR="00463640">
        <w:t xml:space="preserve">have </w:t>
      </w:r>
      <w:r>
        <w:t xml:space="preserve">much higher alkalinity variability </w:t>
      </w:r>
      <w:r w:rsidR="005B0F93">
        <w:t>than</w:t>
      </w:r>
      <w:r>
        <w:t xml:space="preserve"> the open ocean </w:t>
      </w:r>
      <w:r w:rsidR="00463640">
        <w:t>and therefore increase</w:t>
      </w:r>
      <w:r>
        <w:t xml:space="preserve"> </w:t>
      </w:r>
      <w:r w:rsidR="00463640">
        <w:t xml:space="preserve">the </w:t>
      </w:r>
      <w:r>
        <w:t>variability of carbon dioxide transfer between seawater and</w:t>
      </w:r>
      <w:r w:rsidR="002222F0">
        <w:t xml:space="preserve"> the atmosphere near the coast.</w:t>
      </w:r>
    </w:p>
    <w:p w14:paraId="7911CCF2" w14:textId="1468AC85" w:rsidR="00E764AF" w:rsidRDefault="00070DDF" w:rsidP="005C0FB2">
      <w:pPr>
        <w:pStyle w:val="FirstParagraph"/>
      </w:pPr>
      <w:r>
        <w:t>T</w:t>
      </w:r>
      <w:r w:rsidR="002574A4">
        <w:t>he Southern North Sea area</w:t>
      </w:r>
      <w:r>
        <w:t xml:space="preserve"> is an example of a coastal system with high alkalinity variability</w:t>
      </w:r>
      <w:r w:rsidR="002574A4">
        <w:t xml:space="preserve">. Seasonal total alkalinity (TA) variations in the German Bight (South-east of the North Sea) are much larger than in the center of the North Sea </w:t>
      </w:r>
      <w:r w:rsidR="00816E7E">
        <w:fldChar w:fldCharType="begin"/>
      </w:r>
      <w:r w:rsidR="00816E7E">
        <w:instrText xml:space="preserve"> ADDIN ZOTERO_ITEM CSL_CITATION {"citationID":"agfmfW5g","properties":{"formattedCitation":"(Thomas et al., 2009; Voynova et al., 2019)","plainCitation":"(Thomas et al., 2009; Voynova et al., 2019)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816E7E">
        <w:fldChar w:fldCharType="separate"/>
      </w:r>
      <w:r w:rsidR="00816E7E" w:rsidRPr="00816E7E">
        <w:rPr>
          <w:rFonts w:ascii="Cambria" w:hAnsi="Cambria"/>
        </w:rPr>
        <w:t>(Thomas et al., 2009; Voynova et al., 2019)</w:t>
      </w:r>
      <w:r w:rsidR="00816E7E">
        <w:fldChar w:fldCharType="end"/>
      </w:r>
      <w:r w:rsidR="00161981">
        <w:t>. T</w:t>
      </w:r>
      <w:r w:rsidR="00463640">
        <w:t xml:space="preserve">he </w:t>
      </w:r>
      <w:r w:rsidR="002574A4">
        <w:t>measured surface alkalinity values in the German Bight</w:t>
      </w:r>
      <w:r w:rsidR="00161981">
        <w:t xml:space="preserve"> show significant deviations (up to 200 μM) during a year (Fig. I1</w:t>
      </w:r>
      <w:r w:rsidR="007A7584">
        <w:t>,</w:t>
      </w:r>
      <w:r w:rsidR="00161981">
        <w:t xml:space="preserve"> blue line).</w:t>
      </w:r>
      <w:r w:rsidR="002574A4">
        <w:t xml:space="preserve"> </w:t>
      </w:r>
      <w:r w:rsidR="00476DE0">
        <w:t>T</w:t>
      </w:r>
      <w:r w:rsidR="00463640">
        <w:t>he</w:t>
      </w:r>
      <w:r w:rsidR="002574A4">
        <w:t xml:space="preserve"> </w:t>
      </w:r>
      <w:r w:rsidR="00463640">
        <w:t xml:space="preserve">values </w:t>
      </w:r>
      <w:r w:rsidR="002574A4">
        <w:t>calculated from</w:t>
      </w:r>
      <w:r w:rsidR="00801CF9">
        <w:t xml:space="preserve"> salinity according to</w:t>
      </w:r>
      <w:r w:rsidR="002574A4">
        <w:t xml:space="preserve"> the salinity-alkalinity relationship </w:t>
      </w:r>
      <w:r w:rsidR="00816E7E">
        <w:fldChar w:fldCharType="begin"/>
      </w:r>
      <w:r w:rsidR="00816E7E">
        <w:instrText xml:space="preserve"> ADDIN ZOTERO_ITEM CSL_CITATION {"citationID":"Vt196z5f","properties":{"formattedCitation":"(Millero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816E7E">
        <w:fldChar w:fldCharType="separate"/>
      </w:r>
      <w:r w:rsidR="00816E7E" w:rsidRPr="00816E7E">
        <w:rPr>
          <w:rFonts w:ascii="Cambria" w:hAnsi="Cambria"/>
        </w:rPr>
        <w:t>(Millero et al., 1998)</w:t>
      </w:r>
      <w:r w:rsidR="00816E7E">
        <w:fldChar w:fldCharType="end"/>
      </w:r>
      <w:r w:rsidR="00476DE0">
        <w:t xml:space="preserve"> do not show such seasonality (Fig. I1, orange line)</w:t>
      </w:r>
      <w:r w:rsidR="002574A4">
        <w:t xml:space="preserve">. It means that the </w:t>
      </w:r>
      <w:r w:rsidR="00463640">
        <w:t xml:space="preserve">TA is affected by </w:t>
      </w:r>
      <w:r w:rsidR="002574A4">
        <w:t xml:space="preserve">local specific processes </w:t>
      </w:r>
      <w:r w:rsidR="00463640">
        <w:t xml:space="preserve">and cannot </w:t>
      </w:r>
      <w:r w:rsidR="002574A4">
        <w:t>be approximated by the salinity-alkalinity relationship, which is valid for the open ocean.</w:t>
      </w:r>
    </w:p>
    <w:p w14:paraId="3AF0655D" w14:textId="77777777" w:rsidR="00E764AF" w:rsidRDefault="002574A4">
      <w:pPr>
        <w:pStyle w:val="CaptionedFigure"/>
      </w:pPr>
      <w:r>
        <w:rPr>
          <w:noProof/>
          <w:lang w:val="ru-RU" w:eastAsia="ru-RU"/>
        </w:rPr>
        <w:lastRenderedPageBreak/>
        <w:drawing>
          <wp:inline distT="0" distB="0" distL="0" distR="0" wp14:anchorId="038AFE49" wp14:editId="6F10043F">
            <wp:extent cx="5823957" cy="2457450"/>
            <wp:effectExtent l="0" t="0" r="0" b="0"/>
            <wp:docPr id="1" name="Picture"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utput_7_0.png"/>
                    <pic:cNvPicPr>
                      <a:picLocks noChangeAspect="1" noChangeArrowheads="1"/>
                    </pic:cNvPicPr>
                  </pic:nvPicPr>
                  <pic:blipFill>
                    <a:blip r:embed="rId8"/>
                    <a:stretch>
                      <a:fillRect/>
                    </a:stretch>
                  </pic:blipFill>
                  <pic:spPr bwMode="auto">
                    <a:xfrm>
                      <a:off x="0" y="0"/>
                      <a:ext cx="5832686" cy="2461133"/>
                    </a:xfrm>
                    <a:prstGeom prst="rect">
                      <a:avLst/>
                    </a:prstGeom>
                    <a:noFill/>
                    <a:ln w="9525">
                      <a:noFill/>
                      <a:headEnd/>
                      <a:tailEnd/>
                    </a:ln>
                  </pic:spPr>
                </pic:pic>
              </a:graphicData>
            </a:graphic>
          </wp:inline>
        </w:drawing>
      </w:r>
    </w:p>
    <w:p w14:paraId="336D6798" w14:textId="35F6D15D" w:rsidR="00E764AF" w:rsidRDefault="002574A4">
      <w:pPr>
        <w:pStyle w:val="BodyText"/>
      </w:pPr>
      <w:r>
        <w:rPr>
          <w:b/>
        </w:rPr>
        <w:t>Figure I1.</w:t>
      </w:r>
      <w:r>
        <w:t xml:space="preserve"> Surface water TA measured and calculated from the alkalinity-salinity relation </w:t>
      </w:r>
      <w:r w:rsidR="00E67AA7">
        <w:fldChar w:fldCharType="begin"/>
      </w:r>
      <w:r w:rsidR="00E67AA7">
        <w:instrText xml:space="preserve"> ADDIN ZOTERO_ITEM CSL_CITATION {"citationID":"ukVzZyli","properties":{"formattedCitation":"(Millero et al., 1998)","plainCitation":"(Millero et al., 1998)","noteIndex":0},"citationItems":[{"id":255,"uris":["http://zotero.org/users/6096902/items/27FGTHF9"],"uri":["http://zotero.org/users/6096902/items/27FGTHF9"],"itemData":{"id":255,"type":"article-journal","abstract":"In recent years the total alkalinity (TA) of seawater has been measured with high precision (∼±2 μmol kg−1) in the Atlantic, Pacific, and Indian oceans. In this paper we have analyzed the surface alkalinity of the major ocean basins using these measurements as well as those obtained during the GEOSECS and TTO studies. The salinity normalized alkalinity (NTA=TA×35/S) in subtropical gyres between 30°S and 30°N is remarkably invariable except in upwelling areas (e.g., the Eastern Equatorial Pacific). The NTA increases toward high latitudes (&gt;30°) and is inversely proportional to sea surface temperature (SST). This increase in NTA with latitude (or decreasing temperature) is attributed to the upward transport of deep waters with higher NTA due to the dissolution of CaCO3(s). The distribution of surface NTA in the major ocean basins shows that the major basins can be divided into regions where different trends of NTA are observed and boundaries between the regions are similar to those of the major ocean currents. The linear behavior of NTA (∼±5 μmol kg−1) with respect to SST makes it possible to provide regional maps of NTA. These maps can be used to estimate TA in surface waters in large areas of the ocean from values of SST and salinity (S). By combining the estimates of TA using SST and S (from the Climatological Atlas of the World Ocean) with underway fCO2 measurements (by ships, moorings, and satellites), it is possible to map the detailed distribution of TCO2 for surface waters over a large area of the ocean. Calculations of TCO2 from measurements of fCO2, SST, and S in the subtropical Pacific Ocean agree with the coulometrically measured values to ±5 μmol kg−1.","container-title":"Marine Chemistry","DOI":"10.1016/S0304-4203(97)00084-4","ISSN":"0304-4203","issue":"1","journalAbbreviation":"Marine Chemistry","page":"111-130","title":"Distribution of alkalinity in the surface waters of the major oceans","volume":"60","author":[{"family":"Millero","given":"Frank J"},{"family":"Lee","given":"Kitack"},{"family":"Roche","given":"Mary"}],"issued":{"date-parts":[["1998",2,1]]}}}],"schema":"https://github.com/citation-style-language/schema/raw/master/csl-citation.json"} </w:instrText>
      </w:r>
      <w:r w:rsidR="00E67AA7">
        <w:fldChar w:fldCharType="separate"/>
      </w:r>
      <w:r w:rsidR="00E67AA7" w:rsidRPr="00E67AA7">
        <w:rPr>
          <w:rFonts w:ascii="Cambria" w:hAnsi="Cambria"/>
        </w:rPr>
        <w:t>(Millero et al., 1998)</w:t>
      </w:r>
      <w:r w:rsidR="00E67AA7">
        <w:fldChar w:fldCharType="end"/>
      </w:r>
      <w:r>
        <w:t xml:space="preserve">; Ferry Box measurements </w:t>
      </w:r>
      <w:r w:rsidR="00E67AA7">
        <w:fldChar w:fldCharType="begin"/>
      </w:r>
      <w:r w:rsidR="00E67AA7">
        <w:instrText xml:space="preserve"> ADDIN ZOTERO_ITEM CSL_CITATION {"citationID":"dW0ipTkT","properties":{"formattedCitation":"(Voynova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7AA7">
        <w:fldChar w:fldCharType="separate"/>
      </w:r>
      <w:r w:rsidR="00E67AA7" w:rsidRPr="00E67AA7">
        <w:rPr>
          <w:rFonts w:ascii="Cambria" w:hAnsi="Cambria"/>
        </w:rPr>
        <w:t>(Voynova et al., 2019)</w:t>
      </w:r>
      <w:r w:rsidR="00E67AA7">
        <w:fldChar w:fldCharType="end"/>
      </w:r>
      <w:r>
        <w:t xml:space="preserve"> have been observed at 54.19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6.99</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E (the German Bight, north of the Ems estuary) during 2017.</w:t>
      </w:r>
    </w:p>
    <w:p w14:paraId="072BFEA6" w14:textId="77777777" w:rsidR="00E764AF" w:rsidRDefault="002574A4">
      <w:pPr>
        <w:pStyle w:val="BodyText"/>
      </w:pPr>
      <w:r>
        <w:t>Several factors could lead to the seasonal increase of alkalinity in the German Bight:</w:t>
      </w:r>
    </w:p>
    <w:p w14:paraId="3DD4E445" w14:textId="589CBA37" w:rsidR="00E764AF" w:rsidRDefault="002574A4">
      <w:pPr>
        <w:numPr>
          <w:ilvl w:val="0"/>
          <w:numId w:val="2"/>
        </w:numPr>
      </w:pPr>
      <w:r>
        <w:t xml:space="preserve">Riverine influence. This factor is strongly geographically dependent and can cause both </w:t>
      </w:r>
      <w:r w:rsidR="0069069C">
        <w:t xml:space="preserve">an </w:t>
      </w:r>
      <w:r>
        <w:t xml:space="preserve">increase and </w:t>
      </w:r>
      <w:r w:rsidR="0069069C">
        <w:t xml:space="preserve">a </w:t>
      </w:r>
      <w:r>
        <w:t xml:space="preserve">decrease </w:t>
      </w:r>
      <w:r w:rsidR="00707968">
        <w:t>in</w:t>
      </w:r>
      <w:r>
        <w:t xml:space="preserve"> TA values. Several authors discussed the riverine influence on TA in the German Bight </w:t>
      </w:r>
      <w:r w:rsidR="00E627F3">
        <w:fldChar w:fldCharType="begin"/>
      </w:r>
      <w:r w:rsidR="00E627F3">
        <w:instrText xml:space="preserve"> ADDIN ZOTERO_ITEM CSL_CITATION {"citationID":"JSXspWXC","properties":{"formattedCitation":"(Schwichtenberg, 2013; Voynova et al., 2019)","plainCitation":"(Schwichtenberg, 2013; Voynova et al., 2019)","noteIndex":0},"citationItems":[{"id":245,"uris":["http://zotero.org/users/6096902/items/KVU2SD9A"],"uri":["http://zotero.org/users/6096902/items/KVU2SD9A"],"itemData":{"id":245,"type":"thesis","event-place":"Hamburg","publisher":"Universität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E627F3">
        <w:fldChar w:fldCharType="separate"/>
      </w:r>
      <w:r w:rsidR="00E627F3" w:rsidRPr="00E627F3">
        <w:rPr>
          <w:rFonts w:ascii="Cambria" w:hAnsi="Cambria"/>
        </w:rPr>
        <w:t>(Schwichtenberg, 2013; Voynova et al., 2019)</w:t>
      </w:r>
      <w:r w:rsidR="00E627F3">
        <w:fldChar w:fldCharType="end"/>
      </w:r>
      <w:r>
        <w:t xml:space="preserve"> and derived that </w:t>
      </w:r>
      <w:r w:rsidR="003B1EB7">
        <w:t xml:space="preserve">the </w:t>
      </w:r>
      <w:r>
        <w:t xml:space="preserve">riverine factor cannot cause the increase of TA observed </w:t>
      </w:r>
      <w:r w:rsidR="003B1EB7">
        <w:t>at</w:t>
      </w:r>
      <w:r>
        <w:t xml:space="preserve"> the end of summer (Fig I1)</w:t>
      </w:r>
      <w:r w:rsidR="00192BB5">
        <w:t xml:space="preserve"> </w:t>
      </w:r>
      <w:r w:rsidR="003B1EB7">
        <w:t>because</w:t>
      </w:r>
      <w:r w:rsidR="00192BB5">
        <w:t xml:space="preserve"> that time the riverine influence is the smallest</w:t>
      </w:r>
      <w:r>
        <w:t>.</w:t>
      </w:r>
    </w:p>
    <w:p w14:paraId="2B460D39" w14:textId="38451A19" w:rsidR="00E764AF" w:rsidRPr="000B034E" w:rsidRDefault="002574A4">
      <w:pPr>
        <w:numPr>
          <w:ilvl w:val="0"/>
          <w:numId w:val="2"/>
        </w:numPr>
        <w:rPr>
          <w:lang w:val="de-DE"/>
        </w:rPr>
      </w:pPr>
      <w:r>
        <w:t xml:space="preserve">Influence of the pelagic and benthic activities in the adjoining Wadden Sea (it is an intertidal zone in the German Bight). </w:t>
      </w:r>
      <w:r w:rsidR="00542D52">
        <w:fldChar w:fldCharType="begin"/>
      </w:r>
      <w:r w:rsidR="00542D52">
        <w:instrText xml:space="preserve"> ADDIN ZOTERO_ITEM CSL_CITATION {"citationID":"DPFAZLAJ","properties":{"formattedCitation":"(Thomas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542D52">
        <w:fldChar w:fldCharType="separate"/>
      </w:r>
      <w:r w:rsidR="00542D52" w:rsidRPr="00542D52">
        <w:rPr>
          <w:rFonts w:ascii="Cambria" w:hAnsi="Cambria"/>
        </w:rPr>
        <w:t>(Thomas et al., 2009)</w:t>
      </w:r>
      <w:r w:rsidR="00542D52">
        <w:fldChar w:fldCharType="end"/>
      </w:r>
      <w:r>
        <w:t xml:space="preserve"> proposed, based on observed alkalinity values, that the alkalinity flux from the Wadden Sea is one of the main drivers of the seasonal southeastern North Sea alkalinity variability. </w:t>
      </w:r>
      <w:r w:rsidR="001A2B84">
        <w:t xml:space="preserve">The authors </w:t>
      </w:r>
      <w:r>
        <w:t xml:space="preserve">concluded that the </w:t>
      </w:r>
      <w:r w:rsidR="001A2B84">
        <w:t xml:space="preserve">primary </w:t>
      </w:r>
      <w:r>
        <w:t xml:space="preserve">biogeochemical process responsible </w:t>
      </w:r>
      <w:r w:rsidR="009D0AE4">
        <w:t>for</w:t>
      </w:r>
      <w:r>
        <w:t xml:space="preserve"> alkalinity generation in the Wadden Sea is anaerobic organic matter degradation in sediments. Some other studies also confirm that alkalinity can come from sediments of the Wadden Sea </w:t>
      </w:r>
      <w:r w:rsidR="000B034E">
        <w:fldChar w:fldCharType="begin"/>
      </w:r>
      <w:r w:rsidR="000B034E">
        <w:instrText xml:space="preserve"> ADDIN ZOTERO_ITEM CSL_CITATION {"citationID":"8aifD4Hz","properties":{"formattedCitation":"(Hoppema, 1990; Brasse et al., 1999; Beck et al., 2008; Beck and Brumsack, 2012; Schwichtenberg, 2013)","plainCitation":"(Hoppema, 1990; Brasse et al., 1999; Beck et al., 2008; Beck and Brumsack, 2012; Schwichtenberg, 2013)","noteIndex":0},"citationItems":[{"id":259,"uris":["http://zotero.org/users/6096902/items/LPLS9MDA"],"uri":["http://zotero.org/users/6096902/items/LPLS9MDA"],"itemData":{"id":259,"type":"article-journal","abstract":"Alkalinity distributions were measured seasonally in the western Wadden Sea and in the Southern Bight of the North Sea. Although the distributions varied considerably both spatially and temporally the relationships with salinity in the areas were linear. The large scattering and the sometimes simultaneous discrepancies between extrapolated and measured freshwater alkalinity are predominantly ascribed to short-term variations in freshwater alkalinity. Only in the Wadden Sea in May was apparent non-conservative behaviour of alkalinity concluded. An analysis of the large scattering revealed more contributors, such as additional (high-alkalinity) freshwater sources and alkalinity supply from the sediments. In the North Sea distributions were mainly scattered early in the year, largely caused by strong variations in the Rhine alkalinity. Alkalinity allowed a discrimination of the plumes of the rivers Rhine and Scheldt (the alkalinity of the latter being much higher). Likewise the salinity-alkalinity plots for Wadden Sea and North Sea were sufficiently different. The actual use of alkalinity as a tracer, however, is strongly hampered by freshwater variations and several additional high-alkalinity sources.","container-title":"Netherlands Journal of Sea Research","DOI":"10.1016/0077-7579(90)90053-J","ISSN":"0077-7579","issue":"1","journalAbbreviation":"Netherlands Journal of Sea Research","page":"11-23","title":"The distribution and seasonal variation of alkalinity in the Southern Bight of the North Sea and in the Western Wadden Sea","volume":"26","author":[{"family":"Hoppema","given":"J.M.J."}],"issued":{"date-parts":[["1990",10,1]]}}},{"id":258,"uris":["http://zotero.org/users/6096902/items/ZW7V6QFD"],"uri":["http://zotero.org/users/6096902/items/ZW7V6QFD"],"itemData":{"id":258,"type":"article-journal","abstract":"The distribution of dissolved inorganic carbon (DIC) and total alkalinity (TA) in the German Bight, southeastern North Sea, was investigated during winter (February/March) 1996. Generally, high biological activity and riverine input dominate the carbon chemistry of this area for most of the year and mask impacts of other processes. During the investigation period, the presence of extended ice sheets, low river discharge and minimal primary productivity in the German Bight allowed the recognition of a considerable influence from sediment–water interaction. Water masses in front of the North Frisian Wadden Sea were clearly distinguished from others by considerably higher DIC and TA concentrations and a different DIC:TA ratio. We suggest that remineralisation products of Wadden Sea sediments and the DIC- and TA-enriched porewaters were subsequently released into the water column by enhanced erosion due to ice drift. The DIC:TA ratio of 1:1 indicates that either sulphate reduction or a combination of carbonate dissolution and aerobic remineralisation were the main processes generating this DIC. The calculated amount of DIC delivered from the Wadden Sea to the German Bight of about 10,000 t (equivalent to 76 mmol m−2 d−1) was in the same order of magnitude as the riverine input and about ten times higher than by diffusion alone. Apparently, for the carbon cycling in the coastal waters, sediment–water interaction may be a relevant process.","container-title":"Journal of Sea Research","DOI":"10.1016/S1385-1101(99)00020-9","ISSN":"1385-1101","issue":"2","journalAbbreviation":"Journal of Sea Research","page":"93-103","title":"The influence of intertidal mudflats on the dissolved inorganic carbon and total alkalinity distribution in the German Bight, southeastern North Sea","volume":"42","author":[{"family":"Brasse","given":"S"},{"family":"Reimer","given":"A"},{"family":"Seifert","given":"R"},{"family":"Michaelis","given":"W"}],"issued":{"date-parts":[["1999",9,1]]}}},{"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id":256,"uris":["http://zotero.org/users/6096902/items/QQJETWM6"],"uri":["http://zotero.org/users/6096902/items/QQJETWM6"],"itemData":{"id":256,"type":"article-journal","abstract":"Tidal flats like the Wadden Sea are areas of high primary production and organic matter remineralization rates. This paper provides an overview of benthic remineralization pathways and the recycling of various metabolic products, exemplified by interdisciplinary studies around Spiekeroog Island (Germany). Organic matter produced in the Wadden Sea area as well as material imported from the North Sea is remineralized in tidal flat sediments. Wadden Sea sediments may thus be regarded as biogeochemical reactors promoting or accelerating organic matter remineralization. Due to advective flow, which is of special importance in permeable sandy sediments, pore waters enriched in remineralized nutrients and methane are actively released from sediments into the overlying water column. This biogeochemical recycling forms the prerequisite for continuously high primary production in the Wadden Sea, and proves a tight coupling between benthic and pelagic dynamics. Additionally, the export of excess nutrients from the Wadden Sea further offshore may trigger biological activity in coastal waters of the No</w:instrText>
      </w:r>
      <w:r w:rsidR="000B034E" w:rsidRPr="000B034E">
        <w:rPr>
          <w:lang w:val="de-DE"/>
        </w:rPr>
        <w:instrText xml:space="preserve">rth Sea. In this contribution, we will also summarize open questions which need to be answered for a thorough understanding, management and protection of the unique Wadden Sea ecosystem. In particular, the currently understudied, but potentially significant effects of climate change (e.g., rising sea level and increase in storm surge extremes) on biogeochemical cycles in sediments and open waters of the Wadden Sea are discussed.","container-title":"Special Issue on the Wadden Sea Region","DOI":"10.1016/j.ocecoaman.2012.05.026","ISSN":"0964-5691","journalAbbreviation":"Ocean &amp; Coastal Management","page":"102-113","title":"Biogeochemical cycles in sediment and water column of the Wadden Sea: The example Spiekeroog Island in a regional context","volume":"68","author":[{"family":"Beck","given":"Melanie"},{"family":"Brumsack","given":"Hans-Jürgen"}],"issued":{"date-parts":[["2012",11,1]]}}},{"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0B034E">
        <w:fldChar w:fldCharType="separate"/>
      </w:r>
      <w:r w:rsidR="000B034E" w:rsidRPr="000B034E">
        <w:rPr>
          <w:rFonts w:ascii="Cambria" w:hAnsi="Cambria"/>
          <w:lang w:val="de-DE"/>
        </w:rPr>
        <w:t>(Hoppema, 1990; Brasse et al., 1999; Beck et al., 2008; Beck and Brumsack, 2012; Schwichtenberg, 2013)</w:t>
      </w:r>
      <w:r w:rsidR="000B034E">
        <w:fldChar w:fldCharType="end"/>
      </w:r>
      <w:r w:rsidRPr="000B034E">
        <w:rPr>
          <w:lang w:val="de-DE"/>
        </w:rPr>
        <w:t>.</w:t>
      </w:r>
    </w:p>
    <w:p w14:paraId="39761B99" w14:textId="46EF6616" w:rsidR="00E764AF" w:rsidRDefault="002574A4">
      <w:pPr>
        <w:numPr>
          <w:ilvl w:val="0"/>
          <w:numId w:val="2"/>
        </w:numPr>
      </w:pPr>
      <w:r>
        <w:t xml:space="preserve">Influence of the pelagic and benthic activities in the German Bight. </w:t>
      </w:r>
      <w:r w:rsidR="004A12B4">
        <w:fldChar w:fldCharType="begin"/>
      </w:r>
      <w:r w:rsidR="004A12B4">
        <w:instrText xml:space="preserve"> ADDIN ZOTERO_ITEM CSL_CITATION {"citationID":"A8AiCUJW","properties":{"formattedCitation":"(Brenner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studied alkalinity input into the North Sea water column from the North Sea sediments. They estimated a sedimentary mean alkalinity flux from the southern North Sea sediments </w:t>
      </w:r>
      <w:r w:rsidR="009D0AE4">
        <w:t>to be</w:t>
      </w:r>
      <w:r>
        <w:t xml:space="preserve"> 6.6 ± 5.2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September 2011, and 5.7 ± 3.7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in June 2012. Also, </w:t>
      </w:r>
      <w:r w:rsidR="004A12B4">
        <w:fldChar w:fldCharType="begin"/>
      </w:r>
      <w:r w:rsidR="004A12B4">
        <w:instrText xml:space="preserve"> ADDIN ZOTERO_ITEM CSL_CITATION {"citationID":"U5mPanPe","properties":{"formattedCitation":"(Brenner et al., 2016)","plainCitation":"(Brenner et al., 2016)","noteIndex":0},"citationItems":[{"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4A12B4">
        <w:fldChar w:fldCharType="separate"/>
      </w:r>
      <w:r w:rsidR="004A12B4" w:rsidRPr="004A12B4">
        <w:rPr>
          <w:rFonts w:ascii="Cambria" w:hAnsi="Cambria"/>
        </w:rPr>
        <w:t>(Brenner et al., 2016)</w:t>
      </w:r>
      <w:r w:rsidR="004A12B4">
        <w:fldChar w:fldCharType="end"/>
      </w:r>
      <w:r>
        <w:t xml:space="preserve"> estimated the total net generation of alkalinity in the southern North Sea </w:t>
      </w:r>
      <w:r w:rsidR="009D0AE4">
        <w:t>to be</w:t>
      </w:r>
      <w:r>
        <w:t xml:space="preserve"> 2.4 </w:t>
      </w:r>
      <m:oMath>
        <m:sSup>
          <m:sSupPr>
            <m:ctrlPr>
              <w:rPr>
                <w:rFonts w:ascii="Cambria Math" w:hAnsi="Cambria Math"/>
              </w:rPr>
            </m:ctrlPr>
          </m:sSupPr>
          <m:e>
            <m:r>
              <m:rPr>
                <m:nor/>
              </m:rPr>
              <m:t>mM m</m:t>
            </m:r>
          </m:e>
          <m:sup>
            <m:r>
              <w:rPr>
                <w:rFonts w:ascii="Cambria Math" w:hAnsi="Cambria Math"/>
              </w:rPr>
              <m:t>-2</m:t>
            </m:r>
          </m:sup>
        </m:sSup>
        <m:sSup>
          <m:sSupPr>
            <m:ctrlPr>
              <w:rPr>
                <w:rFonts w:ascii="Cambria Math" w:hAnsi="Cambria Math"/>
              </w:rPr>
            </m:ctrlPr>
          </m:sSupPr>
          <m:e>
            <m:r>
              <m:rPr>
                <m:nor/>
              </m:rPr>
              <m:t>d</m:t>
            </m:r>
          </m:e>
          <m:sup>
            <m:r>
              <w:rPr>
                <w:rFonts w:ascii="Cambria Math" w:hAnsi="Cambria Math"/>
              </w:rPr>
              <m:t>-1</m:t>
            </m:r>
          </m:sup>
        </m:sSup>
      </m:oMath>
      <w:r>
        <w:t xml:space="preserve"> suggesting that sedimentary alkalinity generation </w:t>
      </w:r>
      <w:r w:rsidR="00686D6B">
        <w:t>exceed</w:t>
      </w:r>
      <w:r>
        <w:t xml:space="preserve">s pelagic alkalinity consumption. </w:t>
      </w:r>
      <w:r w:rsidR="004A12B4">
        <w:fldChar w:fldCharType="begin"/>
      </w:r>
      <w:r w:rsidR="004A12B4">
        <w:instrText xml:space="preserve"> ADDIN ZOTERO_ITEM CSL_CITATION {"citationID":"tq3zCZAq","properties":{"formattedCitation":"(Voynova et al., 2019)","plainCitation":"(Voynova et al., 2019)","noteIndex":0},"citationItems":[{"id":150,"uris":["http://zotero.org/users/6096902/items/JSRG858I"],"uri":["http://zotero.org/users/6096902/items/JSRG858I"],"itemData":{"id":150,"type":"article-journal","abstract":"Abstract In this study, we successfully implemented a total alkalinity (TA) analyzer in a flow-through setup, in combination with a FerryBox. The high-frequency (10 min) measurements along our ship's route revealed that in coastal systems, where carbon fluxes are dynamic, TA can differ significantly (by up to 100 μmol kg−1) between the nearshore and adjacent coastal regions. Even though this study could not account for the net yearly TA production in the coastal region, it demonstrated that there was a seasonal increase in TA of 100–150 μmol kg−1 in coastal waters of the North Sea, equivalent to TA production of 11.7–26.8 mmol m−2 d−1 during the spring and summer months. This seasonal change could not be accounted for by riverine contributions, but instead was probably related to seasonal organic matter production and processing in coastal and nearshore regions. Bottom sediments and the tidally coupled biogeochemical reactor between coastal (North Sea) and nearshore (Wadden Sea) regions are mediating this TA change, and the 4 months lag between the seasonal increase in alkalinity and the peak organic matter production could be explained by the supply of (labile) organic matter and its temperature-dependent remineralization via both aerobic and anaerobic pathways.","container-title":"Limnology and Oceanography","DOI":"10.1002/lno.11103","issue":"0","title":"Intertidal regions changing coastal alkalinity: The Wadden Sea-North Sea tidally coupled bioreactor","URL":"https://aslopubs.onlinelibrary.wiley.com/doi/abs/10.1002/lno.11103","volume":"0","author":[{"family":"Voynova","given":"Yoana G."},{"family":"Petersen","given":"Wilhelm"},{"family":"Gehrung","given":"Martina"},{"family":"Aßmann","given":"Steffen"},{"family":"King","given":"Andrew L."}],"issued":{"date-parts":[["2019"]]}}}],"schema":"https://github.com/citation-style-language/schema/raw/master/csl-citation.json"} </w:instrText>
      </w:r>
      <w:r w:rsidR="004A12B4">
        <w:fldChar w:fldCharType="separate"/>
      </w:r>
      <w:r w:rsidR="004A12B4" w:rsidRPr="004A12B4">
        <w:rPr>
          <w:rFonts w:ascii="Cambria" w:hAnsi="Cambria"/>
        </w:rPr>
        <w:t>(Voynova et al., 2019)</w:t>
      </w:r>
      <w:r w:rsidR="004A12B4">
        <w:fldChar w:fldCharType="end"/>
      </w:r>
      <w:r>
        <w:t xml:space="preserve"> showed that these fluxes explain the observed seasonal cycle in the regions with minimal influence of the Wadden Sea (west of 4</w:t>
      </w:r>
      <m:oMath>
        <m:sSup>
          <m:sSupPr>
            <m:ctrlPr>
              <w:rPr>
                <w:rFonts w:ascii="Cambria Math" w:hAnsi="Cambria Math"/>
              </w:rPr>
            </m:ctrlPr>
          </m:sSupPr>
          <m:e>
            <m:r>
              <w:rPr>
                <w:rFonts w:ascii="Cambria Math" w:hAnsi="Cambria Math"/>
              </w:rPr>
              <m:t>​</m:t>
            </m:r>
          </m:e>
          <m:sup>
            <m:r>
              <w:rPr>
                <w:rFonts w:ascii="Cambria Math" w:hAnsi="Cambria Math"/>
              </w:rPr>
              <m:t>∘</m:t>
            </m:r>
          </m:sup>
        </m:sSup>
      </m:oMath>
      <w:r>
        <w:t>) but not in the German Bight.</w:t>
      </w:r>
    </w:p>
    <w:p w14:paraId="4CD1A691" w14:textId="46CD8F42" w:rsidR="00602D90" w:rsidRDefault="002574A4" w:rsidP="005C0FB2">
      <w:pPr>
        <w:pStyle w:val="FirstParagraph"/>
      </w:pPr>
      <w:r>
        <w:t xml:space="preserve">In this study, we focus on the alkalinity release from the Wadden Sea. The Wadden Sea is a heterotrophic reservoir where organic matter (OM) </w:t>
      </w:r>
      <w:r w:rsidR="00E33728">
        <w:t>degradation</w:t>
      </w:r>
      <w:r>
        <w:t xml:space="preserve"> prevails over OM </w:t>
      </w:r>
      <w:r>
        <w:lastRenderedPageBreak/>
        <w:t xml:space="preserve">production </w:t>
      </w:r>
      <w:r w:rsidR="004913A5">
        <w:fldChar w:fldCharType="begin"/>
      </w:r>
      <w:r w:rsidR="004913A5">
        <w:instrText xml:space="preserve"> ADDIN ZOTERO_ITEM CSL_CITATION {"citationID":"5jUHnsL9","properties":{"formattedCitation":"(van Beusekom et al., 1999)","plainCitation":"(van Beusekom et al., 1999)","noteIndex":0},"citationItems":[{"id":144,"uris":["http://zotero.org/users/6096902/items/TT7DAD4I"],"uri":["http://zotero.org/users/6096902/items/TT7DAD4I"],"itemData":{"id":144,"type":"article-journal","abstract":"From 1994 through 1996 transformation processes in the water column of the German Bight and the adjacent Wadden Sea were investigated in the projects TRANSWATT and KUSTOS. On the basis of a review of carbon and nutrient budgets we examine the role of processes in the sediment for overall carbon and nutrient cycling in the Wadden Sea and adjacent German Bight. We distinguish two aspects: the sediment as the site where organic matter is rapidly turned over and the sediment as the site where organic matter and nutrients are immobilized. The relative importance of the sediment for the remineralisation of organic matter depends on the water depth: The review of carbon budgets suggests that in the Wadden Sea (2 - 3 m) about 50% of the remineralisation occurs in the sediment. In the German Bight (20 m), 10 - 20% of the primary production is remineralised in the sediment. The budgets further show that the Wadden Sea is heterotrophic. About 100 gC m-2 y1 is imported from the coastal zone. This implies a net autotrophy of the coastal zone, which is in line with the results from the projects TRANSWATT and KUSTOS. Within the Wadden Sea, organic matter has to be turned over two to three times and in the German Bight three to four times to explain the annual primary production. This is lower than in the offshore North Sea where annual turnover rates up to five have been found. Several processes remove nutrients on longer time-scales from the biogeochemical cycle. The importance of the local formation of phosphorus containing minerals like apatite as a phosphorus sink is shown. A discussion of several denitrification estimates concludes that in the German Bight and adjacent Wadden Sea on average about 8 -16% of the total nitrogen influx (from the coastal zone, from rivers and via the atmosphere) is lost to the atmosphere.","container-title":"Deutsche Hydrografische Zeitschrift","DOI":"10.1007/BF02764176","ISSN":"1616-7228","issue":"2","page":"245–266","title":"The importance of sediments in the transformation and turnover of nutrients and organic matter in the Wadden Sea and German Bight","volume":"51","author":[{"family":"Beusekom","given":"J. E. E.","non-dropping-particle":"van"},{"family":"Brockmann","given":"U. H."},{"family":"Hesse","given":"K. -J."},{"family":"Hickel","given":"W."},{"family":"Poremba","given":"K."},{"family":"Tillmann","given":"U."}],"issued":{"date-parts":[["1999",9]]}}}],"schema":"https://github.com/citation-style-language/schema/raw/master/csl-citation.json"} </w:instrText>
      </w:r>
      <w:r w:rsidR="004913A5">
        <w:fldChar w:fldCharType="separate"/>
      </w:r>
      <w:r w:rsidR="004913A5" w:rsidRPr="004913A5">
        <w:rPr>
          <w:rFonts w:ascii="Cambria" w:hAnsi="Cambria"/>
        </w:rPr>
        <w:t>(van Beusekom et al., 1999)</w:t>
      </w:r>
      <w:r w:rsidR="004913A5">
        <w:fldChar w:fldCharType="end"/>
      </w:r>
      <w:r>
        <w:t xml:space="preserve">, </w:t>
      </w:r>
      <w:r w:rsidR="002D45D0">
        <w:t>stimulating</w:t>
      </w:r>
      <w:r>
        <w:t xml:space="preserve"> anaerobic alkalinity </w:t>
      </w:r>
      <w:r w:rsidR="000F1BD1">
        <w:t>production in coastal areas</w:t>
      </w:r>
      <w:r>
        <w:t xml:space="preserve"> sediments. </w:t>
      </w:r>
      <w:r w:rsidR="009263DE">
        <w:t xml:space="preserve">The Wadden Sea has strong </w:t>
      </w:r>
      <w:r>
        <w:t>tides</w:t>
      </w:r>
      <w:r w:rsidR="000F1BD1">
        <w:t>. T</w:t>
      </w:r>
      <w:r w:rsidR="009263DE">
        <w:t>hey</w:t>
      </w:r>
      <w:r>
        <w:t xml:space="preserve"> induce additional mixing in sediments</w:t>
      </w:r>
      <w:r w:rsidR="009263DE">
        <w:t xml:space="preserve"> resulting in </w:t>
      </w:r>
      <w:r>
        <w:t>additional input of OM to sediments</w:t>
      </w:r>
      <w:r w:rsidR="009263DE">
        <w:t>. T</w:t>
      </w:r>
      <w:r>
        <w:t>herefore</w:t>
      </w:r>
      <w:r w:rsidR="00D700F6">
        <w:t>,</w:t>
      </w:r>
      <w:r>
        <w:t xml:space="preserve"> </w:t>
      </w:r>
      <w:r w:rsidR="009263DE">
        <w:t xml:space="preserve">tides </w:t>
      </w:r>
      <w:r>
        <w:t>can</w:t>
      </w:r>
      <w:r w:rsidR="009263DE">
        <w:t xml:space="preserve"> </w:t>
      </w:r>
      <w:r>
        <w:t xml:space="preserve">enhance alkalinity fluxes through the sediment-water interface (SWI) </w:t>
      </w:r>
      <w:r w:rsidR="004913A5">
        <w:fldChar w:fldCharType="begin"/>
      </w:r>
      <w:r w:rsidR="004913A5">
        <w:instrText xml:space="preserve"> ADDIN ZOTERO_ITEM CSL_CITATION {"citationID":"0C2VYTnn","properties":{"formattedCitation":"(Beck et al., 2008)","plainCitation":"(Beck et al., 2008)","noteIndex":0},"citationItems":[{"id":257,"uris":["http://zotero.org/users/6096902/items/UZQI8Z9V"],"uri":["http://zotero.org/users/6096902/items/UZQI8Z9V"],"itemData":{"id":257,"type":"article-journal","abstract":"This study addresses deep pore water chemistry in a permeable intertidal sand flat at the NW German coast. Sulphate, dissolved organic carbon (DOC), nutrients, and several terminal metabolic products were studied down to 5 m sediment depth. By extending the depth domain to several meters, insights into the functioning of deep sandy tidal flats were gained. Despite the dynamic sedimentological conditions in the study area, the general depth profiles obtained in the relatively young intertidal flat sediments of some metres depth are comparable to those determined in deep marine surface sediments. Besides diffusion and lithology which control pore water profiles in most marine surface sediments, biogeochemical processes are influenced by advection in the studied permeable intertidal flat sediments. This is supported by the model setup in which advection has to be implemented to reproduce pore water profiles. Water exchange at the sediment surface and in deeper sediment layers converts these permeable intertidal sediments into a “bio-reactor” where organic matter is recycled, and nutrients and DOC are released. At tidal flat margins, a hydraulic gradient is generated, which leads to water flow towards the creekbank. Deep nutrient-rich pore waters escaping at tidal flat margins during low tide presumably form a source of nutrients for the overlying water column in the study area. Significant correlations between the inorganic products of terminal metabolism (NH4+ and PO43−) and sulphate depletion suggest sulphate reduction to be the dominant pathway of anaerobic carbon remineralisation. Pore water concentrations of sulphate, ammonium, and phosphate were used to elucidate the composition of organic matter degraded in the sediment. Calculated C:N and C:P ratios were supported by model results.","container-title":"Biogeochemistry","DOI":"10.1007/s10533-008-9215-6","ISSN":"1573-515X","issue":"2","journalAbbreviation":"Biogeochemistry","page":"221-238","title":"Sulphate, dissolved organic carbon, nutrients and terminal metabolic products in deep pore waters of an intertidal flat","volume":"89","author":[{"family":"Beck","given":"Melanie"},{"family":"Dellwig","given":"Olaf"},{"family":"Holstein","given":"Jan M."},{"family":"Grunwald","given":"Maik"},{"family":"Liebezeit","given":"Gerd"},{"family":"Schnetger","given":"Bernhard"},{"family":"Brumsack","given":"Hans-Jürgen"}],"issued":{"date-parts":[["2008",6,1]]}}}],"schema":"https://github.com/citation-style-language/schema/raw/master/csl-citation.json"} </w:instrText>
      </w:r>
      <w:r w:rsidR="004913A5">
        <w:fldChar w:fldCharType="separate"/>
      </w:r>
      <w:r w:rsidR="004913A5" w:rsidRPr="004913A5">
        <w:rPr>
          <w:rFonts w:ascii="Cambria" w:hAnsi="Cambria"/>
        </w:rPr>
        <w:t>(Beck et al., 2008)</w:t>
      </w:r>
      <w:r w:rsidR="004913A5">
        <w:fldChar w:fldCharType="end"/>
      </w:r>
      <w:r>
        <w:t xml:space="preserve">. </w:t>
      </w:r>
      <w:r w:rsidR="002D45D0">
        <w:t>It makes</w:t>
      </w:r>
      <w:r>
        <w:t xml:space="preserve"> the Wadden Sea </w:t>
      </w:r>
      <w:r w:rsidR="000F1BD1">
        <w:t xml:space="preserve">the right </w:t>
      </w:r>
      <w:r>
        <w:t>candidate to explain high alkalinity values in the German Bight.</w:t>
      </w:r>
    </w:p>
    <w:p w14:paraId="103A6D13" w14:textId="76DF295F" w:rsidR="007F42D2" w:rsidRPr="00A35AC7" w:rsidRDefault="00602D90" w:rsidP="00602D90">
      <w:pPr>
        <w:pStyle w:val="BodyText"/>
      </w:pPr>
      <w:r>
        <w:t>In this work</w:t>
      </w:r>
      <w:r w:rsidR="000F1BD1">
        <w:t>,</w:t>
      </w:r>
      <w:r>
        <w:t xml:space="preserve"> we</w:t>
      </w:r>
      <w:r w:rsidR="007F42D2">
        <w:t xml:space="preserve"> </w:t>
      </w:r>
      <w:r>
        <w:t xml:space="preserve">use the </w:t>
      </w:r>
      <w:r w:rsidR="007F42D2">
        <w:t>term</w:t>
      </w:r>
      <w:r>
        <w:t xml:space="preserve"> </w:t>
      </w:r>
      <w:r w:rsidR="004E7CBC">
        <w:t>"</w:t>
      </w:r>
      <w:r>
        <w:t>Irreversible alkalinity</w:t>
      </w:r>
      <w:r w:rsidR="004E7CBC">
        <w:t>"</w:t>
      </w:r>
      <w:r>
        <w:t xml:space="preserve"> to describe a concept suggesting alkalinity generation from anaerobic organic matter degradation in coastal sediments, which favors the seawater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capacity.  We introduce this </w:t>
      </w:r>
      <w:r w:rsidR="007F42D2">
        <w:t>term</w:t>
      </w:r>
      <w:r>
        <w:t xml:space="preserve"> since </w:t>
      </w:r>
      <w:r w:rsidR="007F42D2">
        <w:t xml:space="preserve">we could not find a specific </w:t>
      </w:r>
      <w:r>
        <w:t>name for this process in the literature</w:t>
      </w:r>
      <w:r w:rsidR="00685460">
        <w:t>,</w:t>
      </w:r>
      <w:r>
        <w:t xml:space="preserve"> </w:t>
      </w:r>
      <w:r w:rsidR="007F42D2">
        <w:t>but</w:t>
      </w:r>
      <w:r>
        <w:t xml:space="preserve"> sometimes it is called a net alkalinity gain due to irreversible biogeochemical processes. </w:t>
      </w:r>
      <w:r w:rsidR="00B841FA">
        <w:fldChar w:fldCharType="begin"/>
      </w:r>
      <w:r w:rsidR="00B841FA">
        <w:instrText xml:space="preserve"> ADDIN ZOTERO_ITEM CSL_CITATION {"citationID":"iKdSqveb","properties":{"formattedCitation":"(Thomas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t xml:space="preserve"> defined it as alkalinity generated due to </w:t>
      </w:r>
      <w:r w:rsidR="004E7CBC">
        <w:t>"</w:t>
      </w:r>
      <w:r>
        <w:t>denitrification, and to some extent, sulfate reduction, … if their products are buried or escape to the atmosphere</w:t>
      </w:r>
      <w:r w:rsidR="004E7CBC">
        <w:t>"</w:t>
      </w:r>
      <w:r>
        <w:t>.</w:t>
      </w:r>
      <w:r w:rsidR="007F42D2" w:rsidRPr="007F42D2">
        <w:t xml:space="preserve"> </w:t>
      </w:r>
      <w:r w:rsidR="00B841FA">
        <w:fldChar w:fldCharType="begin"/>
      </w:r>
      <w:r w:rsidR="00B841FA">
        <w:instrText xml:space="preserve"> ADDIN ZOTERO_ITEM CSL_CITATION {"citationID":"TPlDjLTV","properties":{"formattedCitation":"(Hu and Cai, 2011; Brenner et al., 2016)","plainCitation":"(Hu and Cai, 2011; Brenner et al., 2016)","noteIndex":0},"citationItems":[{"id":246,"uris":["http://zotero.org/users/6096902/items/PRAAIITR"],"uri":["http://zotero.org/users/6096902/items/PRAAIITR"],"itemData":{"id":246,"type":"article-journal","abstract":"Recent interest in the ocean's capacity to absorb atmospheric CO2 and buffer the accompanying ?ocean acidification? has prompted discussions on the magnitude of ocean margin alkalinity production via anaerobic processes. However, available estimates are largely based on gross reaction rates or misconceptions regarding reaction stoichiometry. In this paper, we argue that net alkalinity gain does not result from the internal cycling of nitrogen and sulfur species or from the reduction of metal oxides. Instead, only the processes that involve permanent loss of anaerobic remineralization products, i.e., nitrogen gas from net denitrification and reduced sulfur (i.e., pyrite burial) from net sulfate reduction, could contribute to this anaerobic alkalinity production. Our revised estimate of net alkalinity production from anaerobic processes is on the order of 4?5 Tmol yr?1 in global ocean margins that include both continental shelves and oxygen minimum zones, significantly smaller than the previously estimated rate of 16?31 Tmol yr?1. In addition, pyrite burial in coastal habitats (salt marshes, mangroves, and seagrass meadows) may contribute another 0.1?1.1 Tmol yr?1, although t</w:instrText>
      </w:r>
      <w:r w:rsidR="00B841FA" w:rsidRPr="00BD2617">
        <w:instrText xml:space="preserve">heir long-term effect is not yet </w:instrText>
      </w:r>
      <w:r w:rsidR="00B841FA" w:rsidRPr="00B841FA">
        <w:instrText xml:space="preserve">clear under current changing climate conditions and rising sea levels. Finally, we propose that these alkalinity production reactions can be viewed as ?charge transfer? processes, in which negative charges of nitrate and sulfate ions are converted to those of bicarbonate along with a net loss of these oxidative anions.","container-title":"Global Biogeochemical Cycles","DOI":"10.1029/2010GB003859","ISSN":"0886-6236","issue":"3","journalAbbreviation":"Global Biogeochemical Cycles","title":"An assessment of ocean margin anaerobic processes on oceanic alkalinity budget","URL":"https://doi.org/10.1029/2010GB003859","volume":"25","author":[{"family":"Hu","given":"Xinping"},{"family":"Cai","given":"Wei-Jun"}],"accessed":{"date-parts":[["2019",10,28]]},"issued":{"date-parts":[["2011",9,1]]}}},{"id":143,"uris":["http://zotero.org/users/6096902/items/YGL8C5PV"],"uri":["http://zotero.org/users/6096902/items/YGL8C5PV"],"itemData":{"id":143,"type":"article-journal","container-title":"Biogeosciences","DOI":"10.5194/bg-13-841-2016","issue":"3","page":"841–863","title":"The impact of sedimentary alkalinity release on the water column CO₂ system in the North Sea","volume":"13","author":[{"family":"Brenner","given":"H."},{"family":"Braeckman","given":"U."},{"family":"Le Guitton","given":"M."},{"family":"Meysman","given":"F. J. R."}],"issued":{"date-parts":[["2016"]]}}}],"schema":"https://github.com/citation-style-language/schema/raw/master/csl-citation.json"} </w:instrText>
      </w:r>
      <w:r w:rsidR="00B841FA">
        <w:fldChar w:fldCharType="separate"/>
      </w:r>
      <w:r w:rsidR="00B841FA" w:rsidRPr="00B841FA">
        <w:rPr>
          <w:rFonts w:ascii="Cambria" w:hAnsi="Cambria"/>
        </w:rPr>
        <w:t>(Hu and Cai, 2011; Brenner et al., 2016)</w:t>
      </w:r>
      <w:r w:rsidR="00B841FA">
        <w:fldChar w:fldCharType="end"/>
      </w:r>
      <w:r w:rsidR="00A35AC7">
        <w:rPr>
          <w:rStyle w:val="Hyperlink"/>
        </w:rPr>
        <w:t xml:space="preserve"> </w:t>
      </w:r>
      <w:r w:rsidR="00A35AC7">
        <w:t>also use</w:t>
      </w:r>
      <w:r w:rsidR="00795434">
        <w:t>d</w:t>
      </w:r>
      <w:r w:rsidR="00A35AC7">
        <w:t xml:space="preserve"> the concept</w:t>
      </w:r>
      <w:r w:rsidR="00A35AC7" w:rsidRPr="008F5C64">
        <w:t xml:space="preserve"> </w:t>
      </w:r>
      <w:r w:rsidR="00A35AC7">
        <w:t>of</w:t>
      </w:r>
      <w:r w:rsidR="00A35AC7" w:rsidRPr="008F5C64">
        <w:t xml:space="preserve"> </w:t>
      </w:r>
      <w:r w:rsidR="004E7CBC">
        <w:t>'</w:t>
      </w:r>
      <w:r w:rsidR="00A35AC7">
        <w:t>Irreversible alkalinity</w:t>
      </w:r>
      <w:r w:rsidR="004E7CBC">
        <w:t>,'</w:t>
      </w:r>
      <w:r w:rsidR="00A35AC7">
        <w:t xml:space="preserve"> but they propose</w:t>
      </w:r>
      <w:r w:rsidR="00795434">
        <w:t>d</w:t>
      </w:r>
      <w:r w:rsidR="00A35AC7">
        <w:t xml:space="preserve"> methods of its calculation different from </w:t>
      </w:r>
      <w:r w:rsidR="00B841FA">
        <w:fldChar w:fldCharType="begin"/>
      </w:r>
      <w:r w:rsidR="00B841FA">
        <w:instrText xml:space="preserve"> ADDIN ZOTERO_ITEM CSL_CITATION {"citationID":"2wSYRZWA","properties":{"formattedCitation":"(Thomas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B841FA">
        <w:fldChar w:fldCharType="separate"/>
      </w:r>
      <w:r w:rsidR="00B841FA" w:rsidRPr="00B841FA">
        <w:rPr>
          <w:rFonts w:ascii="Cambria" w:hAnsi="Cambria"/>
        </w:rPr>
        <w:t>(Thomas et al., 2009)</w:t>
      </w:r>
      <w:r w:rsidR="00B841FA">
        <w:fldChar w:fldCharType="end"/>
      </w:r>
      <w:r w:rsidR="002222F0">
        <w:t>.</w:t>
      </w:r>
    </w:p>
    <w:p w14:paraId="612E6C50" w14:textId="22D49BFB" w:rsidR="007F42D2" w:rsidRDefault="007F42D2" w:rsidP="007F42D2">
      <w:pPr>
        <w:pStyle w:val="BodyText"/>
      </w:pPr>
      <w:r>
        <w:t xml:space="preserve">The notion of </w:t>
      </w:r>
      <w:r w:rsidR="004E7CBC">
        <w:t>'</w:t>
      </w:r>
      <w:r>
        <w:t>Irreversible alkalinity</w:t>
      </w:r>
      <w:r w:rsidR="004E7CBC">
        <w:t>'</w:t>
      </w:r>
      <w:r>
        <w:t xml:space="preserve"> is interesting because it is used to calculate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absorption by seawater. </w:t>
      </w:r>
      <w:r w:rsidR="009D1C1E">
        <w:fldChar w:fldCharType="begin"/>
      </w:r>
      <w:r w:rsidR="009D1C1E">
        <w:instrText xml:space="preserve"> ADDIN ZOTERO_ITEM CSL_CITATION {"citationID":"N9ZRgF8O","properties":{"formattedCitation":"(Thomas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9D1C1E">
        <w:fldChar w:fldCharType="separate"/>
      </w:r>
      <w:r w:rsidR="009D1C1E" w:rsidRPr="009D1C1E">
        <w:rPr>
          <w:rFonts w:ascii="Cambria" w:hAnsi="Cambria"/>
        </w:rPr>
        <w:t>(Thomas et al., 2009)</w:t>
      </w:r>
      <w:r w:rsidR="009D1C1E">
        <w:fldChar w:fldCharType="end"/>
      </w:r>
      <w:r w:rsidR="00A67023">
        <w:t xml:space="preserve"> </w:t>
      </w:r>
      <w:r>
        <w:t>describe</w:t>
      </w:r>
      <w:r w:rsidR="00A67023">
        <w:t>d</w:t>
      </w:r>
      <w:r>
        <w:t xml:space="preserve"> the effect of </w:t>
      </w:r>
      <w:r w:rsidR="004E7CBC">
        <w:t>'</w:t>
      </w:r>
      <w:r>
        <w:t>Irreversible alkalinity</w:t>
      </w:r>
      <w:r w:rsidR="004E7CBC">
        <w:t>'</w:t>
      </w:r>
      <w:r>
        <w:t xml:space="preserve"> </w:t>
      </w:r>
      <w:del w:id="8" w:author="Lisa Pro" w:date="2020-12-01T12:12:00Z">
        <w:r w:rsidDel="008019BE">
          <w:delText xml:space="preserve">as </w:delText>
        </w:r>
      </w:del>
      <w:ins w:id="9" w:author="Lisa Pro" w:date="2020-12-01T12:12:00Z">
        <w:r w:rsidR="008019BE">
          <w:t xml:space="preserve">this way: </w:t>
        </w:r>
      </w:ins>
      <w:r w:rsidR="004E7CBC">
        <w:t>"</w:t>
      </w:r>
      <w:r>
        <w:t>… anaerobic degradation of organic matter constitutes a net total alkalinity gain at the annual scale. This net gain of total alkalinity then facilitates net CO</w:t>
      </w:r>
      <m:oMath>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uptake from the atmosphere.</w:t>
      </w:r>
      <w:r w:rsidR="004E7CBC">
        <w:t>"</w:t>
      </w:r>
      <w:r>
        <w:t xml:space="preserve"> Thus, the term </w:t>
      </w:r>
      <w:r w:rsidR="004E7CBC">
        <w:t>'</w:t>
      </w:r>
      <w:r>
        <w:t>Irreversible alkalinity</w:t>
      </w:r>
      <w:r w:rsidR="004E7CBC">
        <w:t>'</w:t>
      </w:r>
      <w:r>
        <w:t xml:space="preserve"> utilizes the idea that </w:t>
      </w:r>
      <w:r w:rsidR="00BF61F8">
        <w:t>the generation of alkalinity can exceed the consumption of alkalinity in some areas,</w:t>
      </w:r>
      <w:r>
        <w:t xml:space="preserve"> and </w:t>
      </w:r>
      <w:r w:rsidR="00BF61F8">
        <w:t>carbon dioxide input from the atmosphere</w:t>
      </w:r>
      <w:r>
        <w:t xml:space="preserve"> fill</w:t>
      </w:r>
      <w:ins w:id="10" w:author="Lisa Pro" w:date="2020-12-01T12:14:00Z">
        <w:r w:rsidR="00D810A8">
          <w:t>s</w:t>
        </w:r>
      </w:ins>
      <w:r>
        <w:t xml:space="preserve"> </w:t>
      </w:r>
      <w:r w:rsidR="00BF61F8">
        <w:t>this difference</w:t>
      </w:r>
      <w:ins w:id="11" w:author="Lisa Pro" w:date="2020-12-01T12:16:00Z">
        <w:r w:rsidR="00BA4B24" w:rsidRPr="00BA4B24">
          <w:rPr>
            <w:rPrChange w:id="12" w:author="Lisa Pro" w:date="2020-12-01T12:16:00Z">
              <w:rPr>
                <w:lang w:val="ru-RU"/>
              </w:rPr>
            </w:rPrChange>
          </w:rPr>
          <w:t xml:space="preserve"> </w:t>
        </w:r>
        <w:r w:rsidR="00BA4B24">
          <w:t>in such case</w:t>
        </w:r>
      </w:ins>
      <w:r>
        <w:t>.</w:t>
      </w:r>
    </w:p>
    <w:p w14:paraId="41FBBB44" w14:textId="6C7BEB94" w:rsidR="00602D90" w:rsidRDefault="009D1C1E" w:rsidP="00602D90">
      <w:pPr>
        <w:pStyle w:val="BodyText"/>
      </w:pPr>
      <w:r>
        <w:rPr>
          <w:rStyle w:val="Hyperlink"/>
        </w:rPr>
        <w:fldChar w:fldCharType="begin"/>
      </w:r>
      <w:r>
        <w:rPr>
          <w:rStyle w:val="Hyperlink"/>
        </w:rPr>
        <w:instrText xml:space="preserve"> ADDIN ZOTERO_ITEM CSL_CITATION {"citationID":"X2H68gBa","properties":{"formattedCitation":"(Thomas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Hyperlink"/>
        </w:rPr>
        <w:fldChar w:fldCharType="separate"/>
      </w:r>
      <w:r w:rsidRPr="009D1C1E">
        <w:rPr>
          <w:rFonts w:ascii="Cambria" w:hAnsi="Cambria"/>
        </w:rPr>
        <w:t>(Thomas et al., 2009)</w:t>
      </w:r>
      <w:r>
        <w:rPr>
          <w:rStyle w:val="Hyperlink"/>
        </w:rPr>
        <w:fldChar w:fldCharType="end"/>
      </w:r>
      <w:r w:rsidR="00A35AC7">
        <w:t xml:space="preserve"> use</w:t>
      </w:r>
      <w:r w:rsidR="00795434">
        <w:t>d</w:t>
      </w:r>
      <w:r w:rsidR="00A35AC7">
        <w:t xml:space="preserve"> </w:t>
      </w:r>
      <w:r w:rsidR="004E7CBC">
        <w:t>'</w:t>
      </w:r>
      <w:r w:rsidR="00A35AC7">
        <w:t>Irreversible alkalinity</w:t>
      </w:r>
      <w:r w:rsidR="004E7CBC">
        <w:t>'</w:t>
      </w:r>
      <w:r w:rsidR="00A35AC7">
        <w:t xml:space="preserve"> to </w:t>
      </w:r>
      <w:r w:rsidR="004E7CBC">
        <w:t>explain</w:t>
      </w:r>
      <w:r w:rsidR="00A35AC7">
        <w:t xml:space="preserve"> why the Wadden Sea is the source of alkalinity for the German Bight (denitrification, sulfate reduction with consequent burying or degassing sulfides are the reasons </w:t>
      </w:r>
      <w:r w:rsidR="00C62EDC">
        <w:t xml:space="preserve">for </w:t>
      </w:r>
      <w:r w:rsidR="00A35AC7">
        <w:t>alkalinity generation in the Wadden Sea).</w:t>
      </w:r>
    </w:p>
    <w:p w14:paraId="5BDECEB3" w14:textId="5D260325" w:rsidR="00C96553" w:rsidRDefault="00A35AC7">
      <w:pPr>
        <w:pStyle w:val="Compact"/>
      </w:pPr>
      <w:r>
        <w:t xml:space="preserve">The </w:t>
      </w:r>
      <w:r w:rsidR="00F37E5F">
        <w:t>current study's main idea is</w:t>
      </w:r>
      <w:r>
        <w:t xml:space="preserve"> </w:t>
      </w:r>
      <w:r w:rsidR="00C96553">
        <w:t xml:space="preserve">to check whether the </w:t>
      </w:r>
      <w:commentRangeStart w:id="13"/>
      <w:r w:rsidR="00C96553">
        <w:t>Wadden Sea can be a source of alkalinity to the German Bight</w:t>
      </w:r>
      <w:ins w:id="14" w:author="Lisa Pro" w:date="2020-12-01T12:20:00Z">
        <w:r w:rsidR="00CB3B6A">
          <w:t xml:space="preserve"> and to </w:t>
        </w:r>
        <w:r w:rsidR="0078664D">
          <w:t xml:space="preserve">identify to </w:t>
        </w:r>
        <w:r w:rsidR="00C04C5A">
          <w:t>most important processes</w:t>
        </w:r>
      </w:ins>
      <w:ins w:id="15" w:author="Lisa Pro" w:date="2020-12-01T12:21:00Z">
        <w:r w:rsidR="00564D43">
          <w:t xml:space="preserve">, influencing alkalinity </w:t>
        </w:r>
      </w:ins>
      <w:ins w:id="16" w:author="Lisa Pro" w:date="2020-12-01T12:22:00Z">
        <w:r w:rsidR="00564D43">
          <w:t>there</w:t>
        </w:r>
      </w:ins>
      <w:ins w:id="17" w:author="Lisa Pro" w:date="2020-12-01T12:21:00Z">
        <w:r w:rsidR="00564D43">
          <w:t xml:space="preserve">. </w:t>
        </w:r>
      </w:ins>
      <w:del w:id="18" w:author="Lisa Pro" w:date="2020-12-01T12:20:00Z">
        <w:r w:rsidR="00C96553" w:rsidDel="0078664D">
          <w:delText>.</w:delText>
        </w:r>
      </w:del>
      <w:r w:rsidR="007F5F69">
        <w:t xml:space="preserve"> </w:t>
      </w:r>
      <w:r w:rsidR="00C96553" w:rsidRPr="00D3709B">
        <w:t>To</w:t>
      </w:r>
      <w:r w:rsidR="00C96553">
        <w:t xml:space="preserve"> answer </w:t>
      </w:r>
      <w:del w:id="19" w:author="Lisa Pro" w:date="2020-12-01T12:22:00Z">
        <w:r w:rsidR="00C96553" w:rsidDel="00564D43">
          <w:delText xml:space="preserve">this </w:delText>
        </w:r>
      </w:del>
      <w:ins w:id="20" w:author="Lisa Pro" w:date="2020-12-01T12:22:00Z">
        <w:r w:rsidR="00564D43">
          <w:t xml:space="preserve">these </w:t>
        </w:r>
      </w:ins>
      <w:r w:rsidR="00C96553">
        <w:t>question</w:t>
      </w:r>
      <w:ins w:id="21" w:author="Lisa Pro" w:date="2020-12-01T12:22:00Z">
        <w:r w:rsidR="00564D43">
          <w:t>s</w:t>
        </w:r>
      </w:ins>
      <w:r w:rsidR="00C96553">
        <w:t>, we need to complete several tasks:</w:t>
      </w:r>
      <w:commentRangeEnd w:id="13"/>
      <w:r w:rsidR="005E0DF6">
        <w:rPr>
          <w:rStyle w:val="CommentReference"/>
        </w:rPr>
        <w:commentReference w:id="13"/>
      </w:r>
    </w:p>
    <w:p w14:paraId="71578C51" w14:textId="7008E2F4" w:rsidR="00402D4A" w:rsidRDefault="00C96553" w:rsidP="005C4A05">
      <w:pPr>
        <w:pStyle w:val="Compact"/>
        <w:numPr>
          <w:ilvl w:val="0"/>
          <w:numId w:val="17"/>
        </w:numPr>
      </w:pPr>
      <w:r>
        <w:t>T</w:t>
      </w:r>
      <w:r w:rsidR="00E14BE8">
        <w:t>o</w:t>
      </w:r>
      <w:r>
        <w:t xml:space="preserve"> estimate the alkalinity flux from the Wadden Sea to the German Bight</w:t>
      </w:r>
      <w:r w:rsidR="00402D4A">
        <w:t xml:space="preserve"> and to study which biogeochemical processes determine it.</w:t>
      </w:r>
    </w:p>
    <w:p w14:paraId="670913A0" w14:textId="319BE29F" w:rsidR="00C96553" w:rsidRDefault="00C96553" w:rsidP="00C96553">
      <w:pPr>
        <w:pStyle w:val="Compact"/>
        <w:numPr>
          <w:ilvl w:val="0"/>
          <w:numId w:val="17"/>
        </w:numPr>
      </w:pPr>
      <w:r>
        <w:t xml:space="preserve">To estimate the contribution of </w:t>
      </w:r>
      <w:r w:rsidR="004E7CBC">
        <w:t>'</w:t>
      </w:r>
      <w:r>
        <w:t>Irreversible alkalinity</w:t>
      </w:r>
      <w:r w:rsidR="004E7CBC">
        <w:t>'</w:t>
      </w:r>
      <w:r>
        <w:t xml:space="preserve"> to this flux.</w:t>
      </w:r>
    </w:p>
    <w:p w14:paraId="4A9C23A2" w14:textId="0C462227" w:rsidR="00402D4A" w:rsidRDefault="00402D4A" w:rsidP="00970369">
      <w:pPr>
        <w:pStyle w:val="Compact"/>
        <w:numPr>
          <w:ilvl w:val="0"/>
          <w:numId w:val="17"/>
        </w:numPr>
      </w:pPr>
      <w:r>
        <w:t>To est</w:t>
      </w:r>
      <w:r w:rsidR="00F60B57">
        <w:t>imate the maximum possible increase</w:t>
      </w:r>
      <w:r>
        <w:t xml:space="preserve"> of TA, the Wadden Sea can generate.</w:t>
      </w:r>
    </w:p>
    <w:p w14:paraId="0AAE4C03" w14:textId="0051DA19" w:rsidR="00E764AF" w:rsidRDefault="00016563" w:rsidP="005C0FB2">
      <w:pPr>
        <w:pStyle w:val="BodyText"/>
      </w:pPr>
      <w:r>
        <w:t>To study the proposed tasks, we develop</w:t>
      </w:r>
      <w:r w:rsidR="00B576EF">
        <w:t>ed</w:t>
      </w:r>
      <w:r w:rsidR="00251768">
        <w:t xml:space="preserve"> a </w:t>
      </w:r>
      <w:r>
        <w:t>modeling set</w:t>
      </w:r>
      <w:r w:rsidR="00251768">
        <w:t xml:space="preserve"> consisting of a 1-D transport model and a biogeochemical model</w:t>
      </w:r>
      <w:r w:rsidR="002574A4">
        <w:t>.</w:t>
      </w:r>
    </w:p>
    <w:p w14:paraId="5BA6D2E6" w14:textId="45E4F35B" w:rsidR="00E764AF" w:rsidRDefault="00B93956">
      <w:pPr>
        <w:pStyle w:val="Heading2"/>
        <w:rPr>
          <w:ins w:id="22" w:author="Lisa Pro" w:date="2020-12-01T12:30:00Z"/>
        </w:rPr>
      </w:pPr>
      <w:bookmarkStart w:id="23" w:name="methods-1---a-model-setup"/>
      <w:bookmarkEnd w:id="7"/>
      <w:r>
        <w:t>Methods</w:t>
      </w:r>
    </w:p>
    <w:p w14:paraId="7B58C6F7" w14:textId="724452E8" w:rsidR="00EF626D" w:rsidRPr="00BC17D8" w:rsidDel="000F6686" w:rsidRDefault="00EF626D">
      <w:pPr>
        <w:pStyle w:val="BodyText"/>
        <w:rPr>
          <w:del w:id="24" w:author="Lisa Pro" w:date="2020-12-01T12:31:00Z"/>
        </w:rPr>
        <w:pPrChange w:id="25" w:author="Lisa Pro" w:date="2020-12-01T12:30:00Z">
          <w:pPr>
            <w:pStyle w:val="Heading2"/>
          </w:pPr>
        </w:pPrChange>
      </w:pPr>
    </w:p>
    <w:p w14:paraId="29F5AA28" w14:textId="1C9185E7" w:rsidR="00E764AF" w:rsidRDefault="00016563">
      <w:pPr>
        <w:pStyle w:val="FirstParagraph"/>
      </w:pPr>
      <w:r>
        <w:t xml:space="preserve">The modeling set bases </w:t>
      </w:r>
      <w:r w:rsidR="002574A4">
        <w:t xml:space="preserve">on the concept of </w:t>
      </w:r>
      <w:r w:rsidR="004E7CBC">
        <w:t>"</w:t>
      </w:r>
      <w:r w:rsidR="002574A4">
        <w:t>explicitly conservative form of total alkalinity</w:t>
      </w:r>
      <w:r w:rsidR="004E7CBC">
        <w:t>"</w:t>
      </w:r>
      <w:r w:rsidR="002574A4">
        <w:t xml:space="preserve"> (</w:t>
      </w:r>
      <m:oMath>
        <m:sSub>
          <m:sSubPr>
            <m:ctrlPr>
              <w:rPr>
                <w:rFonts w:ascii="Cambria Math" w:hAnsi="Cambria Math"/>
              </w:rPr>
            </m:ctrlPr>
          </m:sSubPr>
          <m:e>
            <m:r>
              <m:rPr>
                <m:nor/>
              </m:rPr>
              <m:t>TA</m:t>
            </m:r>
          </m:e>
          <m:sub>
            <m:r>
              <m:rPr>
                <m:nor/>
              </m:rPr>
              <m:t>ec</m:t>
            </m:r>
          </m:sub>
        </m:sSub>
      </m:oMath>
      <w:r w:rsidR="002574A4">
        <w:t xml:space="preserve">) </w:t>
      </w:r>
      <w:r w:rsidR="00B93956">
        <w:fldChar w:fldCharType="begin"/>
      </w:r>
      <w:r w:rsidR="00B93956">
        <w:instrText xml:space="preserve"> ADDIN ZOTERO_ITEM CSL_CITATION {"citationID":"R5Y4yYgr","properties":{"formattedCitation":"(Wolf-Gladrow et al., 2007)","plainCitation":"(Wolf-Gladrow et al., 2007)","noteIndex":0},"citationItems":[{"id":142,"uris":["http://zotero.org/users/6096902/items/7A7VVIFY"],"uri":["http://zotero.org/users/6096902/items/7A7VVIFY"],"itemData":{"id":142,"type":"article-journal","abstract":"Total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(Wolf-Gladrow et al., 2007)</w:t>
      </w:r>
      <w:r w:rsidR="00B93956">
        <w:fldChar w:fldCharType="end"/>
      </w:r>
      <w:r w:rsidR="002574A4">
        <w:t>:</w:t>
      </w:r>
    </w:p>
    <w:p w14:paraId="508D89E3" w14:textId="77777777" w:rsidR="00E764AF" w:rsidRDefault="00C764C4">
      <w:pPr>
        <w:pStyle w:val="BodyText"/>
      </w:pPr>
      <m:oMathPara>
        <m:oMath>
          <m:sSub>
            <m:sSubPr>
              <m:ctrlPr>
                <w:rPr>
                  <w:rFonts w:ascii="Cambria Math" w:hAnsi="Cambria Math"/>
                </w:rPr>
              </m:ctrlPr>
            </m:sSubPr>
            <m:e>
              <m:r>
                <m:rPr>
                  <m:nor/>
                </m:rPr>
                <m:t>TA</m:t>
              </m:r>
            </m:e>
            <m:sub>
              <m:r>
                <m:rPr>
                  <m:nor/>
                </m:rPr>
                <m:t>ec</m:t>
              </m:r>
            </m:sub>
          </m:sSub>
          <m:r>
            <w:rPr>
              <w:rFonts w:ascii="Cambria Math" w:hAnsi="Cambria Math"/>
            </w:rPr>
            <m:t>=[</m:t>
          </m:r>
          <m:sSup>
            <m:sSupPr>
              <m:ctrlPr>
                <w:rPr>
                  <w:rFonts w:ascii="Cambria Math" w:hAnsi="Cambria Math"/>
                </w:rPr>
              </m:ctrlPr>
            </m:sSupPr>
            <m:e>
              <m:r>
                <m:rPr>
                  <m:nor/>
                </m:rPr>
                <m:t>Na</m:t>
              </m:r>
            </m:e>
            <m:sup>
              <m:r>
                <w:rPr>
                  <w:rFonts w:ascii="Cambria Math" w:hAnsi="Cambria Math"/>
                </w:rPr>
                <m:t>+</m:t>
              </m:r>
            </m:sup>
          </m:sSup>
          <m:r>
            <w:rPr>
              <w:rFonts w:ascii="Cambria Math" w:hAnsi="Cambria Math"/>
            </w:rPr>
            <m:t>]+2[</m:t>
          </m:r>
          <m:sSup>
            <m:sSupPr>
              <m:ctrlPr>
                <w:rPr>
                  <w:rFonts w:ascii="Cambria Math" w:hAnsi="Cambria Math"/>
                </w:rPr>
              </m:ctrlPr>
            </m:sSupPr>
            <m:e>
              <m:r>
                <m:rPr>
                  <m:nor/>
                </m:rPr>
                <m:t>Mg</m:t>
              </m:r>
            </m:e>
            <m:sup>
              <m:r>
                <w:rPr>
                  <w:rFonts w:ascii="Cambria Math" w:hAnsi="Cambria Math"/>
                </w:rPr>
                <m:t>2+</m:t>
              </m:r>
            </m:sup>
          </m:sSup>
          <m:r>
            <w:rPr>
              <w:rFonts w:ascii="Cambria Math" w:hAnsi="Cambria Math"/>
            </w:rPr>
            <m:t>]+2[</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sSup>
            <m:sSupPr>
              <m:ctrlPr>
                <w:rPr>
                  <w:rFonts w:ascii="Cambria Math" w:hAnsi="Cambria Math"/>
                </w:rPr>
              </m:ctrlPr>
            </m:sSupPr>
            <m:e>
              <m:r>
                <m:rPr>
                  <m:nor/>
                </m:rPr>
                <m:t>K</m:t>
              </m:r>
            </m:e>
            <m:sup>
              <m:r>
                <w:rPr>
                  <w:rFonts w:ascii="Cambria Math" w:hAnsi="Cambria Math"/>
                </w:rPr>
                <m:t>+</m:t>
              </m:r>
            </m:sup>
          </m:sSup>
          <m:r>
            <w:rPr>
              <w:rFonts w:ascii="Cambria Math" w:hAnsi="Cambria Math"/>
            </w:rPr>
            <m:t>]+2[</m:t>
          </m:r>
          <m:sSup>
            <m:sSupPr>
              <m:ctrlPr>
                <w:rPr>
                  <w:rFonts w:ascii="Cambria Math" w:hAnsi="Cambria Math"/>
                </w:rPr>
              </m:ctrlPr>
            </m:sSupPr>
            <m:e>
              <m:r>
                <m:rPr>
                  <m:nor/>
                </m:rPr>
                <m:t>Sr</m:t>
              </m:r>
            </m:e>
            <m:sup>
              <m:r>
                <w:rPr>
                  <w:rFonts w:ascii="Cambria Math" w:hAnsi="Cambria Math"/>
                </w:rPr>
                <m:t>2+</m:t>
              </m:r>
            </m:sup>
          </m:sSup>
          <m:r>
            <w:rPr>
              <w:rFonts w:ascii="Cambria Math" w:hAnsi="Cambria Math"/>
            </w:rPr>
            <m:t>]+</m:t>
          </m:r>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p>
            <m:sSupPr>
              <m:ctrlPr>
                <w:rPr>
                  <w:rFonts w:ascii="Cambria Math" w:hAnsi="Cambria Math"/>
                </w:rPr>
              </m:ctrlPr>
            </m:sSupPr>
            <m:e>
              <m:r>
                <m:rPr>
                  <m:nor/>
                </m:rPr>
                <m:t>Cl</m:t>
              </m:r>
            </m:e>
            <m:sup>
              <m:r>
                <w:rPr>
                  <w:rFonts w:ascii="Cambria Math" w:hAnsi="Cambria Math"/>
                </w:rPr>
                <m:t>-</m:t>
              </m:r>
            </m:sup>
          </m:sSup>
          <m:r>
            <w:rPr>
              <w:rFonts w:ascii="Cambria Math" w:hAnsi="Cambria Math"/>
            </w:rPr>
            <m:t>]-[</m:t>
          </m:r>
          <m:sSup>
            <m:sSupPr>
              <m:ctrlPr>
                <w:rPr>
                  <w:rFonts w:ascii="Cambria Math" w:hAnsi="Cambria Math"/>
                </w:rPr>
              </m:ctrlPr>
            </m:sSupPr>
            <m:e>
              <m:r>
                <m:rPr>
                  <m:nor/>
                </m:rPr>
                <m:t>Br</m:t>
              </m:r>
            </m:e>
            <m:sup>
              <m:r>
                <w:rPr>
                  <w:rFonts w:ascii="Cambria Math" w:hAnsi="Cambria Math"/>
                </w:rPr>
                <m:t>-</m:t>
              </m:r>
            </m:sup>
          </m:sSup>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TPO</m:t>
              </m:r>
            </m:e>
            <m:sub>
              <m:r>
                <w:rPr>
                  <w:rFonts w:ascii="Cambria Math" w:hAnsi="Cambria Math"/>
                </w:rPr>
                <m:t>4</m:t>
              </m:r>
            </m:sub>
          </m:sSub>
          <m:r>
            <w:rPr>
              <w:rFonts w:ascii="Cambria Math" w:hAnsi="Cambria Math"/>
            </w:rPr>
            <m:t>-2</m:t>
          </m:r>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r>
            <m:rPr>
              <m:nor/>
            </m:rPr>
            <m:t>THF</m:t>
          </m:r>
          <m:r>
            <w:rPr>
              <w:rFonts w:ascii="Cambria Math" w:hAnsi="Cambria Math"/>
            </w:rPr>
            <m:t>-</m:t>
          </m:r>
          <m:sSub>
            <m:sSubPr>
              <m:ctrlPr>
                <w:rPr>
                  <w:rFonts w:ascii="Cambria Math" w:hAnsi="Cambria Math"/>
                </w:rPr>
              </m:ctrlPr>
            </m:sSubPr>
            <m:e>
              <m:r>
                <m:rPr>
                  <m:nor/>
                </m:rPr>
                <m:t>THNO</m:t>
              </m:r>
            </m:e>
            <m:sub>
              <m:r>
                <w:rPr>
                  <w:rFonts w:ascii="Cambria Math" w:hAnsi="Cambria Math"/>
                </w:rPr>
                <m:t>2</m:t>
              </m:r>
            </m:sub>
          </m:sSub>
        </m:oMath>
      </m:oMathPara>
    </w:p>
    <w:p w14:paraId="60EF9CA2" w14:textId="77777777" w:rsidR="00E764AF" w:rsidRDefault="002574A4">
      <w:pPr>
        <w:pStyle w:val="BodyText"/>
      </w:pPr>
      <w:r>
        <w:lastRenderedPageBreak/>
        <w:t xml:space="preserve">, where </w:t>
      </w:r>
      <m:oMath>
        <m:sSub>
          <m:sSubPr>
            <m:ctrlPr>
              <w:rPr>
                <w:rFonts w:ascii="Cambria Math" w:hAnsi="Cambria Math"/>
              </w:rPr>
            </m:ctrlPr>
          </m:sSubPr>
          <m:e>
            <m:r>
              <m:rPr>
                <m:nor/>
              </m:rPr>
              <m:t>TNH</m:t>
            </m:r>
          </m:e>
          <m:sub>
            <m:r>
              <w:rPr>
                <w:rFonts w:ascii="Cambria Math" w:hAnsi="Cambria Math"/>
              </w:rPr>
              <m:t>3</m:t>
            </m:r>
          </m:sub>
        </m:sSub>
        <m:r>
          <w:rPr>
            <w:rFonts w:ascii="Cambria Math" w:hAnsi="Cambria Math"/>
          </w:rPr>
          <m:t>=[</m:t>
        </m:r>
        <m:sSub>
          <m:sSubPr>
            <m:ctrlPr>
              <w:rPr>
                <w:rFonts w:ascii="Cambria Math" w:hAnsi="Cambria Math"/>
              </w:rPr>
            </m:ctrlPr>
          </m:sSubPr>
          <m:e>
            <m:r>
              <m:rPr>
                <m:nor/>
              </m:rPr>
              <m:t>NH</m:t>
            </m:r>
          </m:e>
          <m:sub>
            <m:r>
              <w:rPr>
                <w:rFonts w:ascii="Cambria Math" w:hAnsi="Cambria Math"/>
              </w:rPr>
              <m:t>3</m:t>
            </m:r>
          </m:sub>
        </m:sSub>
        <m:r>
          <w:rPr>
            <w:rFonts w:ascii="Cambria Math" w:hAnsi="Cambria Math"/>
          </w:rPr>
          <m:t>]+[</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sSub>
          <m:sSubPr>
            <m:ctrlPr>
              <w:rPr>
                <w:rFonts w:ascii="Cambria Math" w:hAnsi="Cambria Math"/>
              </w:rPr>
            </m:ctrlPr>
          </m:sSubPr>
          <m:e>
            <m:r>
              <m:rPr>
                <m:nor/>
              </m:rPr>
              <m:t>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3</m:t>
            </m:r>
          </m:sub>
        </m:sSub>
        <m:sSub>
          <m:sSubPr>
            <m:ctrlPr>
              <w:rPr>
                <w:rFonts w:ascii="Cambria Math" w:hAnsi="Cambria Math"/>
              </w:rPr>
            </m:ctrlPr>
          </m:sSubPr>
          <m:e>
            <m:r>
              <m:rPr>
                <m:nor/>
              </m:rPr>
              <m:t>PO</m:t>
            </m:r>
          </m:e>
          <m:sub>
            <m:r>
              <w:rPr>
                <w:rFonts w:ascii="Cambria Math" w:hAnsi="Cambria Math"/>
              </w:rPr>
              <m:t>4</m:t>
            </m:r>
          </m:sub>
        </m:sSub>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m:t>
            </m:r>
          </m:sup>
        </m:sSubSup>
        <m:r>
          <w:rPr>
            <w:rFonts w:ascii="Cambria Math" w:hAnsi="Cambria Math"/>
          </w:rPr>
          <m:t>]+[</m:t>
        </m:r>
        <m:sSubSup>
          <m:sSubSupPr>
            <m:ctrlPr>
              <w:rPr>
                <w:rFonts w:ascii="Cambria Math" w:hAnsi="Cambria Math"/>
              </w:rPr>
            </m:ctrlPr>
          </m:sSubSupPr>
          <m:e>
            <m:r>
              <m:rPr>
                <m:nor/>
              </m:rPr>
              <m:t>HPO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m:t>
        </m:r>
      </m:oMath>
      <w:r>
        <w:t xml:space="preserve">, </w:t>
      </w:r>
      <m:oMath>
        <m:sSub>
          <m:sSubPr>
            <m:ctrlPr>
              <w:rPr>
                <w:rFonts w:ascii="Cambria Math" w:hAnsi="Cambria Math"/>
              </w:rPr>
            </m:ctrlPr>
          </m:sSubPr>
          <m:e>
            <m:r>
              <m:rPr>
                <m:nor/>
              </m:rPr>
              <m:t>TSO</m:t>
            </m:r>
          </m:e>
          <m:sub>
            <m:r>
              <w:rPr>
                <w:rFonts w:ascii="Cambria Math" w:hAnsi="Cambria Math"/>
              </w:rPr>
              <m:t>4</m:t>
            </m:r>
          </m:sub>
        </m:sSub>
        <m:r>
          <w:rPr>
            <w:rFonts w:ascii="Cambria Math" w:hAnsi="Cambria Math"/>
          </w:rPr>
          <m:t>=[</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rPr>
            </m:ctrlPr>
          </m:sSubSupPr>
          <m:e>
            <m:r>
              <m:rPr>
                <m:nor/>
              </m:rPr>
              <m:t>HSO</m:t>
            </m:r>
          </m:e>
          <m:sub>
            <m:r>
              <w:rPr>
                <w:rFonts w:ascii="Cambria Math" w:hAnsi="Cambria Math"/>
              </w:rPr>
              <m:t>4</m:t>
            </m:r>
          </m:sub>
          <m:sup>
            <m:r>
              <w:rPr>
                <w:rFonts w:ascii="Cambria Math" w:hAnsi="Cambria Math"/>
              </w:rPr>
              <m:t>-</m:t>
            </m:r>
          </m:sup>
        </m:sSubSup>
        <m:r>
          <w:rPr>
            <w:rFonts w:ascii="Cambria Math" w:hAnsi="Cambria Math"/>
          </w:rPr>
          <m:t>]</m:t>
        </m:r>
      </m:oMath>
      <w:r>
        <w:t xml:space="preserve">, </w:t>
      </w:r>
      <m:oMath>
        <m:r>
          <m:rPr>
            <m:nor/>
          </m:rPr>
          <m:t>THF</m:t>
        </m:r>
        <m:r>
          <w:rPr>
            <w:rFonts w:ascii="Cambria Math" w:hAnsi="Cambria Math"/>
          </w:rPr>
          <m:t>=[</m:t>
        </m:r>
        <m:sSup>
          <m:sSupPr>
            <m:ctrlPr>
              <w:rPr>
                <w:rFonts w:ascii="Cambria Math" w:hAnsi="Cambria Math"/>
              </w:rPr>
            </m:ctrlPr>
          </m:sSupPr>
          <m:e>
            <m:r>
              <m:rPr>
                <m:nor/>
              </m:rPr>
              <m:t>F</m:t>
            </m:r>
          </m:e>
          <m:sup>
            <m:r>
              <w:rPr>
                <w:rFonts w:ascii="Cambria Math" w:hAnsi="Cambria Math"/>
              </w:rPr>
              <m:t>-</m:t>
            </m:r>
          </m:sup>
        </m:sSup>
        <m:r>
          <w:rPr>
            <w:rFonts w:ascii="Cambria Math" w:hAnsi="Cambria Math"/>
          </w:rPr>
          <m:t>]+[</m:t>
        </m:r>
        <m:r>
          <m:rPr>
            <m:nor/>
          </m:rPr>
          <m:t>HF</m:t>
        </m:r>
        <m:r>
          <w:rPr>
            <w:rFonts w:ascii="Cambria Math" w:hAnsi="Cambria Math"/>
          </w:rPr>
          <m:t>]</m:t>
        </m:r>
      </m:oMath>
      <w:r>
        <w:t xml:space="preserve">, and </w:t>
      </w:r>
      <m:oMath>
        <m:sSub>
          <m:sSubPr>
            <m:ctrlPr>
              <w:rPr>
                <w:rFonts w:ascii="Cambria Math" w:hAnsi="Cambria Math"/>
              </w:rPr>
            </m:ctrlPr>
          </m:sSubPr>
          <m:e>
            <m:r>
              <m:rPr>
                <m:nor/>
              </m:rPr>
              <m:t>THNO</m:t>
            </m:r>
          </m:e>
          <m:sub>
            <m:r>
              <w:rPr>
                <w:rFonts w:ascii="Cambria Math" w:hAnsi="Cambria Math"/>
              </w:rPr>
              <m:t>2</m:t>
            </m:r>
          </m:sub>
        </m:sSub>
        <m:r>
          <w:rPr>
            <w:rFonts w:ascii="Cambria Math" w:hAnsi="Cambria Math"/>
          </w:rPr>
          <m:t>=[</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m:rPr>
                <m:nor/>
              </m:rPr>
              <m:t>HNO</m:t>
            </m:r>
          </m:e>
          <m:sub>
            <m:r>
              <w:rPr>
                <w:rFonts w:ascii="Cambria Math" w:hAnsi="Cambria Math"/>
              </w:rPr>
              <m:t>2</m:t>
            </m:r>
          </m:sub>
        </m:sSub>
        <m:r>
          <w:rPr>
            <w:rFonts w:ascii="Cambria Math" w:hAnsi="Cambria Math"/>
          </w:rPr>
          <m:t>]</m:t>
        </m:r>
      </m:oMath>
      <w:r>
        <w:t>.</w:t>
      </w:r>
    </w:p>
    <w:p w14:paraId="6358E484" w14:textId="059567FF" w:rsidR="00E764AF" w:rsidRDefault="002574A4">
      <w:pPr>
        <w:pStyle w:val="BodyText"/>
      </w:pPr>
      <w:r>
        <w:t xml:space="preserve">Increase or decrease of concentrations of any of the </w:t>
      </w:r>
      <m:oMath>
        <m:sSub>
          <m:sSubPr>
            <m:ctrlPr>
              <w:rPr>
                <w:rFonts w:ascii="Cambria Math" w:hAnsi="Cambria Math"/>
              </w:rPr>
            </m:ctrlPr>
          </m:sSubPr>
          <m:e>
            <m:r>
              <m:rPr>
                <m:nor/>
              </m:rPr>
              <m:t>TA</m:t>
            </m:r>
          </m:e>
          <m:sub>
            <m:r>
              <m:rPr>
                <m:nor/>
              </m:rPr>
              <m:t>ec</m:t>
            </m:r>
          </m:sub>
        </m:sSub>
      </m:oMath>
      <w:r w:rsidR="004E7CBC">
        <w:t xml:space="preserve"> compounds </w:t>
      </w:r>
      <w:r>
        <w:t>change</w:t>
      </w:r>
      <w:r w:rsidR="004E7CBC">
        <w:t>s</w:t>
      </w:r>
      <w:r>
        <w:t xml:space="preserve"> alkalinity. For example, an increase of concentration of </w:t>
      </w:r>
      <m:oMath>
        <m:r>
          <w:rPr>
            <w:rFonts w:ascii="Cambria Math" w:hAnsi="Cambria Math"/>
          </w:rPr>
          <m:t>[</m:t>
        </m:r>
        <m:sSup>
          <m:sSupPr>
            <m:ctrlPr>
              <w:rPr>
                <w:rFonts w:ascii="Cambria Math" w:hAnsi="Cambria Math"/>
              </w:rPr>
            </m:ctrlPr>
          </m:sSupPr>
          <m:e>
            <m:r>
              <m:rPr>
                <m:nor/>
              </m:rPr>
              <m:t>Ca</m:t>
            </m:r>
          </m:e>
          <m:sup>
            <m:r>
              <w:rPr>
                <w:rFonts w:ascii="Cambria Math" w:hAnsi="Cambria Math"/>
              </w:rPr>
              <m:t>2+</m:t>
            </m:r>
          </m:sup>
        </m:sSup>
        <m:r>
          <w:rPr>
            <w:rFonts w:ascii="Cambria Math" w:hAnsi="Cambria Math"/>
          </w:rPr>
          <m:t>]</m:t>
        </m:r>
      </m:oMath>
      <w:r>
        <w:t xml:space="preserve"> by 1 mole will increase TA by 2 moles. Or an increase of concentration of </w:t>
      </w:r>
      <m:oMath>
        <m:r>
          <w:rPr>
            <w:rFonts w:ascii="Cambria Math" w:hAnsi="Cambria Math"/>
          </w:rPr>
          <m:t>[</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m:t>
        </m:r>
      </m:oMath>
      <w:r>
        <w:t xml:space="preserve"> by 1 mole will decrease TA by 1 mole. </w:t>
      </w:r>
    </w:p>
    <w:p w14:paraId="1436C83C" w14:textId="2351BFA4" w:rsidR="000B20A6" w:rsidRPr="00BC17D8" w:rsidRDefault="002574A4">
      <w:pPr>
        <w:pStyle w:val="BodyText"/>
      </w:pPr>
      <w:r>
        <w:t>In order to estimate alkalinity generation in the Wadden Sea, we should</w:t>
      </w:r>
      <w:r w:rsidR="00C53CD1">
        <w:t xml:space="preserve"> consider all processes</w:t>
      </w:r>
      <w:r>
        <w:t xml:space="preserve"> in the Wadden Sea that can change the concentrations of species in </w:t>
      </w:r>
      <m:oMath>
        <m:sSub>
          <m:sSubPr>
            <m:ctrlPr>
              <w:rPr>
                <w:rFonts w:ascii="Cambria Math" w:hAnsi="Cambria Math"/>
              </w:rPr>
            </m:ctrlPr>
          </m:sSubPr>
          <m:e>
            <m:r>
              <m:rPr>
                <m:nor/>
              </m:rPr>
              <m:t>TA</m:t>
            </m:r>
          </m:e>
          <m:sub>
            <m:r>
              <m:rPr>
                <m:nor/>
              </m:rPr>
              <m:t>ec</m:t>
            </m:r>
          </m:sub>
        </m:sSub>
      </m:oMath>
      <w:r>
        <w:t xml:space="preserve">. These processes </w:t>
      </w:r>
      <w:r w:rsidR="00B93956">
        <w:fldChar w:fldCharType="begin"/>
      </w:r>
      <w:r w:rsidR="00B93956">
        <w:instrText xml:space="preserve"> ADDIN ZOTERO_ITEM CSL_CITATION {"citationID":"Yzdbeuzu","properties":{"formattedCitation":"(Zeebe and Wolf-Gladrow, 2001; Follows et al., 2006; Wolf-Gladrow et al., 2007)","plainCitation":"(Zeebe and Wolf-Gladrow, 2001; Follows et al., 2006; Wolf-Gladrow et al., 2007)","noteIndex":0},"citationItems":[{"id":244,"uris":["http://zotero.org/users/6096902/items/FFCH2U99"],"uri":["http://zotero.org/users/6096902/items/FFCH2U99"],"itemData":{"id":244,"type":"book","ISBN":"0-444-50946-1","publisher":"Gulf Professional Publishing","title":"CO2 in seawater: equilibrium, kinetics, isotopes","author":[{"family":"Zeebe","given":"Richard E."},{"family":"Wolf-Gladrow","given":"Dieter"}],"issued":{"date-parts":[["2001"]]}}},{"id":269,"uris":["http://zotero.org/users/6096902/items/BMTGNNYB"],"uri":["http://zotero.org/users/6096902/items/BMTGNNYB"],"itemData":{"id":269,"type":"article-journal","abstract":"We present a simplified method for solving the local equilibrium carbonate chemistry in numerical ocean biogeochemistry models. Compared to the methods typically used, the scheme is fast, efficient and compact. The accuracy of the solution is dictated by the number of species retained in the expression for alkalinity and there is almost no computational penalty for retaining minor contributions. We demonstrate that this scheme accurately reproduces the results of the commonly used method in the context of a three-dimensional global ocean carbon cycle model. Using this model we also show that neglecting the regional variations in surface dissolved inorganic phosphorus and silicic acid concentrations can lead to significant systematic bias in regional estimates of air–sea carbon fluxes using such models.","container-title":"Ocean Modelling","DOI":"https://doi.org/10.1016/j.ocemod.2005.05.004","ISSN":"1463-5003","issue":"3","page":"290 - 301","title":"On the solution of the carbonate chemistry system in ocean biogeochemistry models","volume":"12","author":[{"family":"Follows","given":"Michael J."},{"family":"Ito","given":"Taka"},{"family":"Dutkiewicz","given":"Stephanie"}],"issued":{"date-parts":[["2006"]]}}},{"id":142,"uris":["http://zotero.org/users/6096902/items/7A7VVIFY"],"uri":["http://zotero.org/users/6096902/items/7A7VVIFY"],"itemData":{"id":142,"type":"article-journal","abstract":"Total alkalinity (TA) is one of the few measurable quantities that can be used together with other quantities to calculate concentrations of species of the carbonate system (CO2, HCO3−, CO32−, H+, OH−). TA and dissolved inorganic carbon (DIC) are conservative quantities with respect to mixing and changes in temperature and pressure and are, therefore, used in oceanic carbon cycle models. Thus it is important to understand the changes of TA due to various biogeochemical processes such as formation and remineralization of organic matter by microalgae, precipitation and dissolution of calcium carbonate. Unfortunately deriving such changes from the common expression for TA in terms of concentrations of non-conservative chemical species (HCO3−, CO32−, B(OH)4−, H+, OH−, etc.) is rarely obvious. Here an expression for TA (TAec) in terms of the total concentrations of certain major ions (Na+, Cl−, Ca2+ etc.) and the total concentrations of various acid-base species (total phosphate etc.) is derived from Dickson's original definition of TA under the constraint of electroneutrality. Changes of TA by various biogeochemical processes are easy to derive from this so-called explicit conservative expression for TA because each term in this expression is independent of changes of temperature or pressure within the ranges normally encountered in the ocean and obeys a linear mixing relation. Further, the constrains of electroneutrality for nutrient uptake by microalgae and photoautotrophs are discussed. A so-called nutrient-H+-compensation principle is proposed. This principle in combination with TAec allows one to make predictions for changes in TA due to uptake of nutrients that are consistent with observations. A new prediction based on this principle is the change in TA due to nitrogen fixation followed by remineralization of organic matter and subsequent nitrification of ammonia which implies a significant sink of TA in tropical and subtropical regions where most of the nitrogen fixation takes place.","container-title":"Marine Chemistry","DOI":"https://doi.org/10.1016/j.marchem.2007.01.006","ISSN":"0304-4203","issue":"1","page":"287 - 300","title":"Total alkalinity: The explicit conservative expression and its application to biogeochemical processes","volume":"106","author":[{"family":"Wolf-Gladrow","given":"Dieter A."},{"family":"Zeebe","given":"Richard E."},{"family":"Klaas","given":"Christine"},{"family":"Körtzinger","given":"Arne"},{"family":"Dickson","given":"Andrew G."}],"issued":{"date-parts":[["2007"]]}}}],"schema":"https://github.com/citation-style-language/schema/raw/master/csl-citation.json"} </w:instrText>
      </w:r>
      <w:r w:rsidR="00B93956">
        <w:fldChar w:fldCharType="separate"/>
      </w:r>
      <w:r w:rsidR="00B93956" w:rsidRPr="00B93956">
        <w:rPr>
          <w:rFonts w:ascii="Cambria" w:hAnsi="Cambria"/>
        </w:rPr>
        <w:t>(Zeebe and Wolf-Gladrow, 2001; Follows et al., 2006; Wolf-Gladrow et al., 2007)</w:t>
      </w:r>
      <w:r w:rsidR="00B93956">
        <w:fldChar w:fldCharType="end"/>
      </w:r>
      <w:r w:rsidR="00B93956">
        <w:t xml:space="preserve"> are:</w:t>
      </w:r>
      <w:r w:rsidR="00B16E0D">
        <w:t xml:space="preserve"> 1) </w:t>
      </w:r>
      <w:r>
        <w:t>biogeochemical transformations</w:t>
      </w:r>
      <w:r w:rsidR="00B16E0D">
        <w:t xml:space="preserve"> </w:t>
      </w:r>
      <w:r>
        <w:t>in</w:t>
      </w:r>
      <w:r w:rsidR="00B16E0D">
        <w:t xml:space="preserve"> </w:t>
      </w:r>
      <w:r w:rsidR="00D7394F">
        <w:t xml:space="preserve">the </w:t>
      </w:r>
      <w:r w:rsidR="00B16E0D">
        <w:t xml:space="preserve">water column and </w:t>
      </w:r>
      <w:r>
        <w:t>sediments of the Wadden Sea</w:t>
      </w:r>
      <w:r w:rsidR="00DF6B96">
        <w:t xml:space="preserve"> (OM production, OM degradation, etc.)</w:t>
      </w:r>
      <w:r w:rsidR="000B20A6">
        <w:t xml:space="preserve"> 2)</w:t>
      </w:r>
      <w:r w:rsidR="00B16E0D">
        <w:t xml:space="preserve"> transport processes in </w:t>
      </w:r>
      <w:r w:rsidR="00D7394F">
        <w:t xml:space="preserve">the </w:t>
      </w:r>
      <w:r w:rsidR="00B16E0D">
        <w:t>water column and sediments of the Wadden</w:t>
      </w:r>
      <w:r w:rsidR="00970495">
        <w:t xml:space="preserve"> Sea and transport between them</w:t>
      </w:r>
      <w:r w:rsidR="00B16E0D">
        <w:t xml:space="preserve"> 3) </w:t>
      </w:r>
      <m:oMath>
        <m:sSub>
          <m:sSubPr>
            <m:ctrlPr>
              <w:rPr>
                <w:rFonts w:ascii="Cambria Math" w:hAnsi="Cambria Math"/>
              </w:rPr>
            </m:ctrlPr>
          </m:sSubPr>
          <m:e>
            <m:r>
              <m:rPr>
                <m:nor/>
              </m:rPr>
              <m:t>TA</m:t>
            </m:r>
          </m:e>
          <m:sub>
            <m:r>
              <m:rPr>
                <m:nor/>
              </m:rPr>
              <m:t>ec</m:t>
            </m:r>
          </m:sub>
        </m:sSub>
      </m:oMath>
      <w:r w:rsidR="00C211A8">
        <w:t xml:space="preserve"> compounds </w:t>
      </w:r>
      <w:r w:rsidR="00B16E0D">
        <w:t xml:space="preserve">exchange </w:t>
      </w:r>
      <w:r w:rsidR="004E7CBC">
        <w:t>between</w:t>
      </w:r>
      <w:r w:rsidR="00B16E0D">
        <w:t xml:space="preserve"> the Wadden Sea </w:t>
      </w:r>
      <w:r w:rsidR="004E7CBC">
        <w:t>and</w:t>
      </w:r>
      <w:r w:rsidR="00B16E0D">
        <w:t xml:space="preserve"> the surrounding areas</w:t>
      </w:r>
      <w:r w:rsidR="00970495">
        <w:t xml:space="preserve"> 4) allochthonous OM input to the Wadden Sea (to supply OM degradation reactions)</w:t>
      </w:r>
      <w:r w:rsidR="00B16E0D">
        <w:t>.</w:t>
      </w:r>
      <w:r w:rsidR="000B20A6">
        <w:t xml:space="preserve"> We </w:t>
      </w:r>
      <w:r w:rsidR="004E7CBC">
        <w:t>must</w:t>
      </w:r>
      <w:r w:rsidR="000B20A6" w:rsidRPr="000B20A6">
        <w:t xml:space="preserve"> </w:t>
      </w:r>
      <w:r w:rsidR="000B20A6">
        <w:t xml:space="preserve">consider both the water column and sediments since </w:t>
      </w:r>
      <w:r w:rsidR="00016563">
        <w:t xml:space="preserve">the activity of </w:t>
      </w:r>
      <w:r w:rsidR="000B20A6">
        <w:t>s</w:t>
      </w:r>
      <w:r w:rsidR="00B16E0D">
        <w:t xml:space="preserve">ome </w:t>
      </w:r>
      <w:r w:rsidR="00016563">
        <w:t xml:space="preserve">of the </w:t>
      </w:r>
      <w:r w:rsidR="00B16E0D">
        <w:t xml:space="preserve">biogeochemical transformations affecting TA in the coastal area </w:t>
      </w:r>
      <w:r w:rsidR="00016563">
        <w:t>varies in the water column and</w:t>
      </w:r>
      <w:r w:rsidR="00B16E0D">
        <w:t xml:space="preserve"> sediments. </w:t>
      </w:r>
      <w:r>
        <w:t xml:space="preserve">For example, denitrification </w:t>
      </w:r>
      <w:r w:rsidR="000B20A6">
        <w:t xml:space="preserve">typically </w:t>
      </w:r>
      <w:r w:rsidR="00307ECA">
        <w:t>occurs</w:t>
      </w:r>
      <w:r>
        <w:t xml:space="preserve"> in the sediments, in the absence of oxygen</w:t>
      </w:r>
      <w:r w:rsidR="000B20A6">
        <w:t>,</w:t>
      </w:r>
      <w:r>
        <w:t xml:space="preserve"> </w:t>
      </w:r>
      <w:r w:rsidR="000B20A6">
        <w:t>but p</w:t>
      </w:r>
      <w:r>
        <w:t xml:space="preserve">rimary production is often higher in the water column, where sunlight is more available </w:t>
      </w:r>
      <w:r w:rsidR="002101CF">
        <w:fldChar w:fldCharType="begin"/>
      </w:r>
      <w:r w:rsidR="002101CF">
        <w:instrText xml:space="preserve"> ADDIN ZOTERO_ITEM CSL_CITATION {"citationID":"TNcJgwyF","properties":{"formattedCitation":"(Libes, 2011)","plainCitation":"(Libes, 2011)","noteIndex":0},"citationItems":[{"id":260,"uris":["http://zotero.org/users/6096902/items/GUBY7QTE"],"uri":["http://zotero.org/users/6096902/items/GUBY7QTE"],"itemData":{"id":260,"type":"book","ISBN":"978-0-08-091664-4","publisher":"Elsevier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2101CF">
        <w:fldChar w:fldCharType="separate"/>
      </w:r>
      <w:r w:rsidR="002101CF" w:rsidRPr="002101CF">
        <w:rPr>
          <w:rFonts w:ascii="Cambria" w:hAnsi="Cambria"/>
        </w:rPr>
        <w:t>(Libes, 2011)</w:t>
      </w:r>
      <w:r w:rsidR="002101CF">
        <w:fldChar w:fldCharType="end"/>
      </w:r>
      <w:r w:rsidR="00CD4416">
        <w:t>.</w:t>
      </w:r>
    </w:p>
    <w:p w14:paraId="64438AD8" w14:textId="16CCB90E" w:rsidR="00E764AF" w:rsidRDefault="00A5601E">
      <w:pPr>
        <w:pStyle w:val="BodyText"/>
      </w:pPr>
      <w:r>
        <w:t>This study uses a vertically resolved 1-D box as a proxy for the Wadden Sea water column and sediment</w:t>
      </w:r>
      <w:r w:rsidR="005059F7">
        <w:t>s to satisfy</w:t>
      </w:r>
      <w:r>
        <w:t xml:space="preserve"> the mentioned require</w:t>
      </w:r>
      <w:r w:rsidR="00307ECA">
        <w:t>ment</w:t>
      </w:r>
      <w:r>
        <w:t>s</w:t>
      </w:r>
      <w:r w:rsidR="00CA3B94">
        <w:t xml:space="preserve">. The box is </w:t>
      </w:r>
      <w:r w:rsidR="002574A4">
        <w:t>split into different layers to calculate the necessary biogeochemical reactions increments for each layer</w:t>
      </w:r>
      <w:r w:rsidR="00CA3B94">
        <w:t xml:space="preserve"> </w:t>
      </w:r>
      <w:r w:rsidR="002574A4">
        <w:t>and evaluate the mixing between the</w:t>
      </w:r>
      <w:r w:rsidR="00FF0695">
        <w:t>m</w:t>
      </w:r>
      <w:r w:rsidR="002574A4">
        <w:t xml:space="preserve">. Also, we </w:t>
      </w:r>
      <w:r w:rsidR="00FF0695">
        <w:t>consider</w:t>
      </w:r>
      <w:r w:rsidR="002574A4">
        <w:t xml:space="preserve"> </w:t>
      </w:r>
      <w:r w:rsidR="00DF6B96">
        <w:t xml:space="preserve">allochthonous </w:t>
      </w:r>
      <w:r w:rsidR="00475D6C">
        <w:t>OM input</w:t>
      </w:r>
      <w:r w:rsidR="00667203">
        <w:t xml:space="preserve"> </w:t>
      </w:r>
      <w:r w:rsidR="00DF6B96">
        <w:t xml:space="preserve">to the modeling domain </w:t>
      </w:r>
      <w:r w:rsidR="00667203">
        <w:t xml:space="preserve">and </w:t>
      </w:r>
      <w:r w:rsidR="002574A4">
        <w:t>the exchange of the water column of the 1-D box with an external pool (the Wadden Sea surrounding areas).</w:t>
      </w:r>
    </w:p>
    <w:p w14:paraId="0E327A15" w14:textId="285AEA4E" w:rsidR="00E764AF" w:rsidRDefault="00011B98">
      <w:pPr>
        <w:pStyle w:val="BodyText"/>
      </w:pPr>
      <w:r>
        <w:t xml:space="preserve">The </w:t>
      </w:r>
      <w:r w:rsidR="00016563">
        <w:t>modeling set</w:t>
      </w:r>
      <w:r w:rsidR="002574A4">
        <w:t xml:space="preserve"> for calculations consist</w:t>
      </w:r>
      <w:r w:rsidR="007808AE">
        <w:t>s</w:t>
      </w:r>
      <w:r w:rsidR="002574A4">
        <w:t xml:space="preserve"> of</w:t>
      </w:r>
      <w:r w:rsidR="007808AE" w:rsidRPr="007808AE">
        <w:t xml:space="preserve"> </w:t>
      </w:r>
      <w:r w:rsidR="007808AE">
        <w:t xml:space="preserve">the 1-D Sympagic-Pelagic-Benthic transport Model, SPBM </w:t>
      </w:r>
      <w:r w:rsidR="00B457B0">
        <w:fldChar w:fldCharType="begin"/>
      </w:r>
      <w:r w:rsidR="00B457B0">
        <w:instrText xml:space="preserve"> ADDIN ZOTERO_ITEM CSL_CITATION {"citationID":"ieulrGVK","properties":{"formattedCitation":"(Yakubov et al., 2019)","plainCitation":"(Yakubov et al., 2019)","noteIndex":0},"citationItems":[{"id":242,"uris":["http://zotero.org/users/6096902/items/83Y6MFLZ"],"uri":["http://zotero.org/users/6096902/items/83Y6MFLZ"],"itemData":{"id":242,"type":"article-journal","abstract":"Marine biogeochemical processes can strongly interact with processes occurring in adjacent ice and sediments. This is especially likely in areas with shallow water and frequent ice cover, both of which are common in the Arctic. Modeling tools are therefore required to simulate coupled biogeochemical systems in ice, water, and sediment domains. We developed a 1D sympagic&amp;ndash;pelagic&amp;ndash;benthic transport model (SPBM) which uses input from physical model simulations to describe hydrodynamics and ice growth and modules from the Framework for Aquatic Biogeochemical Models (FABM) to construct a user-defined biogeochemical model. SPBM coupled with a biogeochemical model simulates the processes of vertical diffusion, sinking/burial, and biogeochemical transformations within and between the three domains. The potential utility of SPBM is demonstrated herein with two test runs using modules from the European regional seas ecosystem model (ERSEM) and the bottom-redox model biogeochemistry (BROM-biogeochemistry). The first run simulates multiple phytoplankton functional groups inhabiting the ice and water domains, while the second simulates detailed redox biogeochemistry in the ice, water, and sediments. SPBM is a flexible tool for integrated simulation of ice, water, and sediment biogeochemistry, and as such may help in producing well-parameterized biogeochemical models for regions with strong sympagic&amp;ndash;pelagic&amp;ndash;benthic interactions.","container-title":"Water","DOI":"10.3390/w11081582","ISSN":"2073-4441","issue":"8","title":"A 1-Dimensional Sympagic–Pelagic–Benthic Transport Model (SPBM): Coupled Simulation of Ice, Water Column, and Sediment Biogeochemistry, Suitable for Arctic Applications","volume":"11","author":[{"family":"Yakubov","given":"Shamil"},{"family":"Wallhead","given":"Philip"},{"family":"Protsenko","given":"Elizaveta"},{"family":"Yakushev","given":"Evgeniy"},{"family":"Pakhomova","given":"Svetlana"},{"family":"Brix","given":"Holger"}],"issued":{"date-parts":[["2019"]]}}}],"schema":"https://github.com/citation-style-language/schema/raw/master/csl-citation.json"} </w:instrText>
      </w:r>
      <w:r w:rsidR="00B457B0">
        <w:fldChar w:fldCharType="separate"/>
      </w:r>
      <w:r w:rsidR="00B457B0" w:rsidRPr="00B457B0">
        <w:rPr>
          <w:rFonts w:ascii="Cambria" w:hAnsi="Cambria"/>
        </w:rPr>
        <w:t>(Yakubov et al., 2019)</w:t>
      </w:r>
      <w:r w:rsidR="00B457B0">
        <w:fldChar w:fldCharType="end"/>
      </w:r>
      <w:r w:rsidR="007808AE">
        <w:t>, and a biogeochemical model.</w:t>
      </w:r>
      <w:r w:rsidR="007808AE" w:rsidRPr="007808AE">
        <w:t xml:space="preserve"> </w:t>
      </w:r>
      <w:r w:rsidR="007808AE">
        <w:t xml:space="preserve">Both SPBM and the biogeochemical model share the following state variables: autotrophs, </w:t>
      </w:r>
      <w:proofErr w:type="spellStart"/>
      <m:oMath>
        <m:r>
          <m:rPr>
            <m:nor/>
          </m:rPr>
          <m:t>Phy</m:t>
        </m:r>
      </m:oMath>
      <w:proofErr w:type="spellEnd"/>
      <w:r w:rsidR="007808AE">
        <w:t xml:space="preserve">; heterotrophs, </w:t>
      </w:r>
      <m:oMath>
        <m:r>
          <m:rPr>
            <m:nor/>
          </m:rPr>
          <m:t>Het</m:t>
        </m:r>
      </m:oMath>
      <w:r w:rsidR="007808AE">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7808AE">
        <w:t xml:space="preserv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7808AE">
        <w:t xml:space="preserve">; </w:t>
      </w:r>
      <m:oMath>
        <m:r>
          <m:rPr>
            <m:nor/>
          </m:rPr>
          <m:t>Si</m:t>
        </m:r>
      </m:oMath>
      <w:r w:rsidR="007808AE">
        <w:t xml:space="preserve">;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7808AE">
        <w:t xml:space="preserve">; </w:t>
      </w:r>
      <m:oMath>
        <m:sSub>
          <m:sSubPr>
            <m:ctrlPr>
              <w:rPr>
                <w:rFonts w:ascii="Cambria Math" w:hAnsi="Cambria Math"/>
              </w:rPr>
            </m:ctrlPr>
          </m:sSubPr>
          <m:e>
            <m:r>
              <m:rPr>
                <m:nor/>
              </m:rPr>
              <m:t>O</m:t>
            </m:r>
          </m:e>
          <m:sub>
            <m:r>
              <w:rPr>
                <w:rFonts w:ascii="Cambria Math" w:hAnsi="Cambria Math"/>
              </w:rPr>
              <m:t>2</m:t>
            </m:r>
          </m:sub>
        </m:sSub>
      </m:oMath>
      <w:r w:rsidR="007808AE">
        <w:t xml:space="preserv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7808AE">
        <w:t xml:space="preserve">; </w:t>
      </w:r>
      <m:oMath>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oMath>
      <w:r w:rsidR="007808AE">
        <w:t xml:space="preserve">; </w:t>
      </w:r>
      <m:oMath>
        <m:sSup>
          <m:sSupPr>
            <m:ctrlPr>
              <w:rPr>
                <w:rFonts w:ascii="Cambria Math" w:hAnsi="Cambria Math"/>
              </w:rPr>
            </m:ctrlPr>
          </m:sSupPr>
          <m:e>
            <m:r>
              <m:rPr>
                <m:nor/>
              </m:rPr>
              <m:t>S</m:t>
            </m:r>
          </m:e>
          <m:sup>
            <m:r>
              <w:rPr>
                <w:rFonts w:ascii="Cambria Math" w:hAnsi="Cambria Math"/>
              </w:rPr>
              <m:t>0</m:t>
            </m:r>
          </m:sup>
        </m:sSup>
      </m:oMath>
      <w:r w:rsidR="007808AE">
        <w:t xml:space="preserve">; </w:t>
      </w:r>
      <m:oMath>
        <m:sSub>
          <m:sSubPr>
            <m:ctrlPr>
              <w:rPr>
                <w:rFonts w:ascii="Cambria Math" w:hAnsi="Cambria Math"/>
              </w:rPr>
            </m:ctrlPr>
          </m:sSubPr>
          <m:e>
            <m:r>
              <m:rPr>
                <m:nor/>
              </m:rPr>
              <m:t>H</m:t>
            </m:r>
          </m:e>
          <m:sub>
            <m:r>
              <w:rPr>
                <w:rFonts w:ascii="Cambria Math" w:hAnsi="Cambria Math"/>
              </w:rPr>
              <m:t>2</m:t>
            </m:r>
          </m:sub>
        </m:sSub>
        <m:r>
          <m:rPr>
            <m:nor/>
          </m:rPr>
          <m:t>S</m:t>
        </m:r>
      </m:oMath>
      <w:r w:rsidR="007808AE">
        <w:t xml:space="preserve">; dissolved inorganic carbon, </w:t>
      </w:r>
      <m:oMath>
        <m:r>
          <m:rPr>
            <m:nor/>
          </m:rPr>
          <m:t>DIC</m:t>
        </m:r>
      </m:oMath>
      <w:r w:rsidR="007808AE">
        <w:t>; particulate OM (</w:t>
      </w:r>
      <m:oMath>
        <m:r>
          <m:rPr>
            <m:nor/>
          </m:rPr>
          <m:t>POM</m:t>
        </m:r>
      </m:oMath>
      <w:r w:rsidR="007808AE">
        <w:t>); dissolved OM (</w:t>
      </w:r>
      <m:oMath>
        <m:r>
          <m:rPr>
            <m:nor/>
          </m:rPr>
          <m:t>DOM</m:t>
        </m:r>
      </m:oMath>
      <w:r w:rsidR="007808AE">
        <w:t xml:space="preserve">); </w:t>
      </w:r>
      <m:oMath>
        <m:r>
          <m:rPr>
            <m:nor/>
          </m:rPr>
          <m:t>TA</m:t>
        </m:r>
      </m:oMath>
      <w:r w:rsidR="007808AE">
        <w:t>.</w:t>
      </w:r>
      <w:r w:rsidR="00580E59">
        <w:t xml:space="preserve"> These are the main bricks of the modeling set</w:t>
      </w:r>
      <w:r w:rsidR="00053C34">
        <w:t>.</w:t>
      </w:r>
      <w:r w:rsidR="00580E59">
        <w:t xml:space="preserve"> </w:t>
      </w:r>
      <w:r w:rsidR="00053C34">
        <w:t>E</w:t>
      </w:r>
      <w:r w:rsidR="00580E59">
        <w:t xml:space="preserve">ach time step </w:t>
      </w:r>
      <w:r w:rsidR="00053C34">
        <w:t>(300 sec.</w:t>
      </w:r>
      <w:r w:rsidR="00FF04D2">
        <w:t xml:space="preserve"> in our calculations</w:t>
      </w:r>
      <w:r w:rsidR="00053C34">
        <w:t>)</w:t>
      </w:r>
      <w:r w:rsidR="004E7CBC">
        <w:t>, the transport model and the biogeochemical model recalculate the state variables' concentration</w:t>
      </w:r>
      <w:r w:rsidR="00580E59">
        <w:t>s.</w:t>
      </w:r>
    </w:p>
    <w:p w14:paraId="1F0F0F15" w14:textId="5471CAD0" w:rsidR="00982C8E" w:rsidRDefault="007808AE" w:rsidP="00B65505">
      <w:pPr>
        <w:rPr>
          <w:rFonts w:eastAsiaTheme="minorEastAsia"/>
        </w:rPr>
      </w:pPr>
      <w:r>
        <w:t>SPBM</w:t>
      </w:r>
      <w:r w:rsidR="002574A4">
        <w:t xml:space="preserve"> is a governing program resolving a transport equation (diffusive and vertical advective (sinking, burying) terms) between and within the water column and sediments</w:t>
      </w:r>
      <w:r w:rsidR="004376DC">
        <w:t xml:space="preserve"> for all state variables</w:t>
      </w:r>
      <w:r w:rsidR="002574A4">
        <w:t xml:space="preserve">. </w:t>
      </w:r>
      <w:ins w:id="26" w:author="Lisa Pro" w:date="2020-12-01T12:58:00Z">
        <w:r w:rsidR="00CC161C">
          <w:t xml:space="preserve">Also, </w:t>
        </w:r>
      </w:ins>
      <w:r w:rsidR="002574A4">
        <w:t xml:space="preserve">SPBM </w:t>
      </w:r>
      <w:del w:id="27" w:author="Lisa Pro" w:date="2020-12-01T12:58:00Z">
        <w:r w:rsidR="002574A4" w:rsidDel="00CC161C">
          <w:delText xml:space="preserve">also </w:delText>
        </w:r>
      </w:del>
      <w:r w:rsidR="002574A4">
        <w:t>paramet</w:t>
      </w:r>
      <w:ins w:id="28" w:author="Lisa Pro" w:date="2020-12-01T12:58:00Z">
        <w:r w:rsidR="00E5167B">
          <w:t>e</w:t>
        </w:r>
      </w:ins>
      <w:r w:rsidR="002574A4">
        <w:t>rizes horizontal exchange with the external pool (the Wadden Sea surrounding areas)</w:t>
      </w:r>
      <w:r w:rsidR="00A92092">
        <w:t xml:space="preserve"> and </w:t>
      </w:r>
      <w:r w:rsidR="004E7CBC">
        <w:t>OM input</w:t>
      </w:r>
      <w:r w:rsidR="002574A4">
        <w:t>.</w:t>
      </w:r>
      <w:r w:rsidR="005059F7">
        <w:t xml:space="preserve"> </w:t>
      </w:r>
      <w:r w:rsidR="004E7CBC">
        <w:t>The o</w:t>
      </w:r>
      <w:r w:rsidR="005059F7">
        <w:t>riginal SPBM model has an ice domain</w:t>
      </w:r>
      <w:r w:rsidR="004E7CBC">
        <w:t xml:space="preserve">, which we disabled </w:t>
      </w:r>
      <w:r w:rsidR="005059F7">
        <w:t>for the current study.</w:t>
      </w:r>
      <w:r w:rsidR="00FF04D2">
        <w:t xml:space="preserve"> </w:t>
      </w:r>
      <w:r>
        <w:t>The biogeochemical model</w:t>
      </w:r>
      <w:r w:rsidR="002574A4">
        <w:t xml:space="preserve"> </w:t>
      </w:r>
      <w:r w:rsidR="0087449C">
        <w:t>parametrizes</w:t>
      </w:r>
      <w:r w:rsidR="003A133A">
        <w:t xml:space="preserve"> OM producti</w:t>
      </w:r>
      <w:r w:rsidR="0009628D">
        <w:t>on, OM respiration, reactions of</w:t>
      </w:r>
      <w:r w:rsidR="003A133A">
        <w:t xml:space="preserve"> nitrogen and sulfur cycles</w:t>
      </w:r>
      <w:r w:rsidR="000A12EB">
        <w:t xml:space="preserve">, </w:t>
      </w:r>
      <w:r w:rsidR="0087449C">
        <w:t>etc</w:t>
      </w:r>
      <w:r w:rsidR="003A133A">
        <w:t>.</w:t>
      </w:r>
      <w:r w:rsidR="00A555B3">
        <w:t xml:space="preserve"> </w:t>
      </w:r>
      <w:r w:rsidR="008434FF">
        <w:t xml:space="preserve">Ultimately, it calculates TA update according to </w:t>
      </w:r>
      <m:oMath>
        <m:sSub>
          <m:sSubPr>
            <m:ctrlPr>
              <w:rPr>
                <w:rFonts w:ascii="Cambria Math" w:hAnsi="Cambria Math"/>
              </w:rPr>
            </m:ctrlPr>
          </m:sSubPr>
          <m:e>
            <m:r>
              <m:rPr>
                <m:nor/>
              </m:rPr>
              <m:t>TA</m:t>
            </m:r>
          </m:e>
          <m:sub>
            <m:r>
              <m:rPr>
                <m:nor/>
              </m:rPr>
              <m:t>ec</m:t>
            </m:r>
          </m:sub>
        </m:sSub>
      </m:oMath>
      <w:r w:rsidR="008434FF">
        <w:rPr>
          <w:rFonts w:eastAsiaTheme="minorEastAsia"/>
        </w:rPr>
        <w:t xml:space="preserve"> expression.</w:t>
      </w:r>
      <w:r w:rsidR="00D13156">
        <w:rPr>
          <w:rFonts w:eastAsiaTheme="minorEastAsia"/>
        </w:rPr>
        <w:t xml:space="preserve"> Both model</w:t>
      </w:r>
      <w:r w:rsidR="00795CFD">
        <w:rPr>
          <w:rFonts w:eastAsiaTheme="minorEastAsia"/>
        </w:rPr>
        <w:t>s</w:t>
      </w:r>
      <w:r w:rsidR="00D13156">
        <w:rPr>
          <w:rFonts w:eastAsiaTheme="minorEastAsia"/>
        </w:rPr>
        <w:t xml:space="preserve"> have parameters </w:t>
      </w:r>
      <w:ins w:id="29" w:author="Lisa Pro" w:date="2020-12-01T13:00:00Z">
        <w:r w:rsidR="00BB2415">
          <w:rPr>
            <w:rFonts w:eastAsiaTheme="minorEastAsia"/>
          </w:rPr>
          <w:t xml:space="preserve">that need </w:t>
        </w:r>
      </w:ins>
      <w:r w:rsidR="00D13156">
        <w:rPr>
          <w:rFonts w:eastAsiaTheme="minorEastAsia"/>
        </w:rPr>
        <w:t>to be identified for a specific task.</w:t>
      </w:r>
    </w:p>
    <w:p w14:paraId="2A60130B" w14:textId="08964783" w:rsidR="004E7CBC" w:rsidRDefault="004E7CBC" w:rsidP="00B65505">
      <w:r>
        <w:t xml:space="preserve">We </w:t>
      </w:r>
      <w:r w:rsidR="00786B6E">
        <w:t>identified</w:t>
      </w:r>
      <w:r>
        <w:t xml:space="preserve"> standard input parameters to make the </w:t>
      </w:r>
      <w:r w:rsidR="00535AD1">
        <w:t>modeling set</w:t>
      </w:r>
      <w:r>
        <w:t xml:space="preserve"> results</w:t>
      </w:r>
      <w:r>
        <w:rPr>
          <w:rFonts w:eastAsiaTheme="minorEastAsia"/>
        </w:rPr>
        <w:t xml:space="preserve"> fit a seasonal profile of Chlorophyll-a and OM degradation rates measured in the Wadden Sea.</w:t>
      </w:r>
      <w:r w:rsidR="000C60FF">
        <w:t xml:space="preserve"> </w:t>
      </w:r>
      <w:r w:rsidR="00D41220">
        <w:t xml:space="preserve">A thorough </w:t>
      </w:r>
      <w:r w:rsidR="00853A3D">
        <w:t>explanation of t</w:t>
      </w:r>
      <w:r w:rsidR="00B457B0">
        <w:t>he</w:t>
      </w:r>
      <w:r w:rsidR="00A13185">
        <w:t xml:space="preserve"> </w:t>
      </w:r>
      <w:r w:rsidR="00A555B3">
        <w:t>biogeochemical model</w:t>
      </w:r>
      <w:r w:rsidR="00D41220">
        <w:t xml:space="preserve"> and </w:t>
      </w:r>
      <w:r w:rsidR="00982C8E">
        <w:t>explanation</w:t>
      </w:r>
      <w:r w:rsidR="000462D2">
        <w:t>s</w:t>
      </w:r>
      <w:r w:rsidR="00982C8E">
        <w:t xml:space="preserve"> </w:t>
      </w:r>
      <w:r w:rsidR="000462D2">
        <w:t xml:space="preserve">of </w:t>
      </w:r>
      <w:r w:rsidR="009F08B0">
        <w:t xml:space="preserve">the </w:t>
      </w:r>
      <w:r w:rsidR="000E5BD1">
        <w:t xml:space="preserve">modeling set </w:t>
      </w:r>
      <w:r w:rsidR="008B38A8">
        <w:t>initialization</w:t>
      </w:r>
      <w:r w:rsidR="009371F9">
        <w:t xml:space="preserve">, </w:t>
      </w:r>
      <w:r w:rsidR="009371F9">
        <w:lastRenderedPageBreak/>
        <w:t>validation</w:t>
      </w:r>
      <w:r w:rsidR="008B38A8">
        <w:t xml:space="preserve">, </w:t>
      </w:r>
      <w:r w:rsidR="009371F9">
        <w:t xml:space="preserve">and standard input </w:t>
      </w:r>
      <w:r w:rsidR="008B38A8">
        <w:t>parameter</w:t>
      </w:r>
      <w:r w:rsidR="009371F9">
        <w:t>s</w:t>
      </w:r>
      <w:r w:rsidR="008B38A8">
        <w:t xml:space="preserve"> identification are</w:t>
      </w:r>
      <w:r w:rsidR="00E93FD5">
        <w:t xml:space="preserve"> </w:t>
      </w:r>
      <w:r w:rsidR="00A555B3">
        <w:t xml:space="preserve">available </w:t>
      </w:r>
      <w:r w:rsidR="002574A4">
        <w:t xml:space="preserve">in the </w:t>
      </w:r>
      <w:r w:rsidR="00B457B0">
        <w:t>supplementary materials</w:t>
      </w:r>
      <w:r w:rsidR="002574A4">
        <w:t>.</w:t>
      </w:r>
      <w:bookmarkStart w:id="30" w:name="Xf0140fdc16935ab66ba4687b0ff24b8bbb83de7"/>
      <w:bookmarkStart w:id="31" w:name="validation"/>
      <w:bookmarkEnd w:id="23"/>
    </w:p>
    <w:p w14:paraId="604AF013" w14:textId="5FC00997" w:rsidR="000C60FF" w:rsidDel="00B02CF8" w:rsidRDefault="004E7CBC" w:rsidP="004E7CBC">
      <w:pPr>
        <w:pStyle w:val="BodyText"/>
        <w:rPr>
          <w:del w:id="32" w:author="Lisa Pro" w:date="2020-12-01T13:09:00Z"/>
        </w:rPr>
      </w:pPr>
      <w:r>
        <w:t>We use modeling scenarios, wh</w:t>
      </w:r>
      <w:r w:rsidR="000C60FF">
        <w:t>ere</w:t>
      </w:r>
      <w:r>
        <w:t xml:space="preserve"> </w:t>
      </w:r>
      <w:r w:rsidR="000C60FF">
        <w:t xml:space="preserve">we run the </w:t>
      </w:r>
      <w:r>
        <w:t>modeling set with different input parameters</w:t>
      </w:r>
      <w:ins w:id="33" w:author="Lisa Pro" w:date="2020-12-01T13:06:00Z">
        <w:r w:rsidR="0062596C" w:rsidRPr="0062596C">
          <w:t xml:space="preserve"> </w:t>
        </w:r>
        <w:r w:rsidR="0062596C">
          <w:t>to answer specific questions</w:t>
        </w:r>
      </w:ins>
      <w:r w:rsidR="000C60FF">
        <w:t xml:space="preserve">. </w:t>
      </w:r>
      <w:moveToRangeStart w:id="34" w:author="Lisa Pro" w:date="2020-12-01T13:07:00Z" w:name="move57720487"/>
      <w:moveTo w:id="35" w:author="Lisa Pro" w:date="2020-12-01T13:07:00Z">
        <w:r w:rsidR="00B24902">
          <w:t xml:space="preserve">For example,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rsidR="00B24902">
          <w:rPr>
            <w:rFonts w:eastAsiaTheme="minorEastAsia"/>
          </w:rPr>
          <w:t xml:space="preserve"> defines mixing in sediments. </w:t>
        </w:r>
        <w:commentRangeStart w:id="36"/>
        <w:r w:rsidR="00B24902">
          <w:rPr>
            <w:rFonts w:eastAsiaTheme="minorEastAsia"/>
          </w:rPr>
          <w:t xml:space="preserve">It ranges from zero to </w:t>
        </w:r>
        <m:oMath>
          <m:r>
            <w:rPr>
              <w:rFonts w:ascii="Cambria Math" w:hAnsi="Cambria Math"/>
            </w:rPr>
            <m:t>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B24902">
          <w:rPr>
            <w:rFonts w:eastAsiaTheme="minorEastAsia"/>
          </w:rPr>
          <w:t xml:space="preserve">, </w:t>
        </w:r>
        <w:commentRangeEnd w:id="36"/>
        <w:r w:rsidR="00B24902">
          <w:rPr>
            <w:rStyle w:val="CommentReference"/>
          </w:rPr>
          <w:commentReference w:id="36"/>
        </w:r>
        <w:r w:rsidR="00B24902">
          <w:rPr>
            <w:rFonts w:eastAsiaTheme="minorEastAsia"/>
          </w:rPr>
          <w:t>bigger values correspond to more extensive mixing in sediments.</w:t>
        </w:r>
      </w:moveTo>
      <w:moveToRangeEnd w:id="34"/>
      <w:ins w:id="37" w:author="Lisa Pro" w:date="2020-12-01T13:08:00Z">
        <w:r w:rsidR="00A72CBF">
          <w:rPr>
            <w:rFonts w:eastAsiaTheme="minorEastAsia"/>
          </w:rPr>
          <w:t xml:space="preserve"> </w:t>
        </w:r>
      </w:ins>
      <w:moveFromRangeStart w:id="38" w:author="Lisa Pro" w:date="2020-12-01T13:08:00Z" w:name="move57720518"/>
      <w:moveFrom w:id="39" w:author="Lisa Pro" w:date="2020-12-01T13:08:00Z">
        <w:r w:rsidDel="00A72CBF">
          <w:t>Some parameters stay the same in all scenarios</w:t>
        </w:r>
        <w:r w:rsidR="000C60FF" w:rsidDel="00A72CBF">
          <w:t xml:space="preserve"> (standard input parameters)</w:t>
        </w:r>
        <w:r w:rsidR="00A32444" w:rsidDel="00A72CBF">
          <w:t>. O</w:t>
        </w:r>
        <w:r w:rsidR="000C60FF" w:rsidDel="00A72CBF">
          <w:t xml:space="preserve">ne can find them in the supplementary materials (Tables M3-1, M3-2, M3-3). </w:t>
        </w:r>
      </w:moveFrom>
      <w:moveFromRangeEnd w:id="38"/>
      <w:del w:id="40" w:author="Lisa Pro" w:date="2020-12-01T13:07:00Z">
        <w:r w:rsidR="00B06C44" w:rsidDel="00B24902">
          <w:delText xml:space="preserve">However, </w:delText>
        </w:r>
        <w:r w:rsidR="00A32444" w:rsidDel="00B24902">
          <w:delText xml:space="preserve">we change </w:delText>
        </w:r>
        <w:r w:rsidDel="00B24902">
          <w:delText>some</w:delText>
        </w:r>
        <w:r w:rsidR="00A32444" w:rsidDel="00B24902">
          <w:delText xml:space="preserve"> input parameters</w:delText>
        </w:r>
      </w:del>
      <w:del w:id="41" w:author="Lisa Pro" w:date="2020-12-01T13:06:00Z">
        <w:r w:rsidDel="0062596C">
          <w:delText xml:space="preserve"> </w:delText>
        </w:r>
        <w:r w:rsidR="000C60FF" w:rsidDel="0062596C">
          <w:delText>to answer specific questions</w:delText>
        </w:r>
      </w:del>
      <w:del w:id="42" w:author="Lisa Pro" w:date="2020-12-01T13:07:00Z">
        <w:r w:rsidR="000C60FF" w:rsidDel="00B24902">
          <w:delText>.</w:delText>
        </w:r>
        <w:r w:rsidR="0011259A" w:rsidDel="00B24902">
          <w:delText xml:space="preserve"> </w:delText>
        </w:r>
      </w:del>
      <w:moveFromRangeStart w:id="43" w:author="Lisa Pro" w:date="2020-12-01T13:07:00Z" w:name="move57720487"/>
      <w:moveFrom w:id="44" w:author="Lisa Pro" w:date="2020-12-01T13:07:00Z">
        <w:del w:id="45" w:author="Lisa Pro" w:date="2020-12-01T13:07:00Z">
          <w:r w:rsidR="0011259A" w:rsidDel="00B24902">
            <w:delText xml:space="preserve">For example, </w:delTex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rsidR="0011259A" w:rsidDel="00B24902">
            <w:rPr>
              <w:rFonts w:eastAsiaTheme="minorEastAsia"/>
            </w:rPr>
            <w:delText xml:space="preserve"> defines mixing in sediments. </w:delText>
          </w:r>
          <w:commentRangeStart w:id="46"/>
          <w:r w:rsidR="0011259A" w:rsidDel="00B24902">
            <w:rPr>
              <w:rFonts w:eastAsiaTheme="minorEastAsia"/>
            </w:rPr>
            <w:delText xml:space="preserve">It ranges from zero to </w:delText>
          </w:r>
          <m:oMath>
            <m:r>
              <w:rPr>
                <w:rFonts w:ascii="Cambria Math" w:hAnsi="Cambria Math"/>
              </w:rPr>
              <m:t>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32444" w:rsidDel="00B24902">
            <w:rPr>
              <w:rFonts w:eastAsiaTheme="minorEastAsia"/>
            </w:rPr>
            <w:delText>,</w:delText>
          </w:r>
          <w:r w:rsidR="0011259A" w:rsidDel="00B24902">
            <w:rPr>
              <w:rFonts w:eastAsiaTheme="minorEastAsia"/>
            </w:rPr>
            <w:delText xml:space="preserve"> </w:delText>
          </w:r>
          <w:commentRangeEnd w:id="46"/>
          <w:r w:rsidR="00FB5035" w:rsidDel="00B24902">
            <w:rPr>
              <w:rStyle w:val="CommentReference"/>
            </w:rPr>
            <w:commentReference w:id="46"/>
          </w:r>
          <w:r w:rsidR="0011259A" w:rsidDel="00B24902">
            <w:rPr>
              <w:rFonts w:eastAsiaTheme="minorEastAsia"/>
            </w:rPr>
            <w:delText xml:space="preserve">bigger values </w:delText>
          </w:r>
          <w:r w:rsidR="00A32444" w:rsidDel="00B24902">
            <w:rPr>
              <w:rFonts w:eastAsiaTheme="minorEastAsia"/>
            </w:rPr>
            <w:delText>correspond</w:delText>
          </w:r>
          <w:r w:rsidR="0011259A" w:rsidDel="00B24902">
            <w:rPr>
              <w:rFonts w:eastAsiaTheme="minorEastAsia"/>
            </w:rPr>
            <w:delText xml:space="preserve"> to more extensive mixing in sediments.</w:delText>
          </w:r>
        </w:del>
      </w:moveFrom>
      <w:moveFromRangeEnd w:id="43"/>
    </w:p>
    <w:p w14:paraId="7179E6E6" w14:textId="59470DAA" w:rsidR="004E7CBC" w:rsidRDefault="005F17FF" w:rsidP="004E7CBC">
      <w:pPr>
        <w:pStyle w:val="BodyText"/>
        <w:rPr>
          <w:ins w:id="47" w:author="Lisa Pro" w:date="2020-12-01T13:08:00Z"/>
        </w:rPr>
      </w:pPr>
      <w:r>
        <w:t xml:space="preserve">We have three scenarios in total. </w:t>
      </w:r>
      <w:r w:rsidR="000C60FF">
        <w:t>S</w:t>
      </w:r>
      <w:r w:rsidR="004E7CBC">
        <w:t xml:space="preserve">cenarios 1 and 2 study the alkalinity transfer and the effect of </w:t>
      </w:r>
      <w:r w:rsidR="000C60FF">
        <w:t>'Irreversible alkalinity' on it,</w:t>
      </w:r>
      <w:r w:rsidR="004E7CBC" w:rsidRPr="004E7CBC">
        <w:t xml:space="preserve"> </w:t>
      </w:r>
      <w:r w:rsidR="000C60FF">
        <w:t xml:space="preserve">both of them </w:t>
      </w:r>
      <w:r w:rsidR="007441F0">
        <w:t>have</w:t>
      </w:r>
      <w:r w:rsidR="000C60FF">
        <w:t xml:space="preserve">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35</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F198B">
        <w:rPr>
          <w:rFonts w:eastAsiaTheme="minorEastAsia"/>
        </w:rPr>
        <w:t>, but in Scenario 2</w:t>
      </w:r>
      <w:r w:rsidR="000A021C">
        <w:rPr>
          <w:rFonts w:eastAsiaTheme="minorEastAsia"/>
        </w:rPr>
        <w:t>,</w:t>
      </w:r>
      <w:r w:rsidR="002F198B">
        <w:rPr>
          <w:rFonts w:eastAsiaTheme="minorEastAsia"/>
        </w:rPr>
        <w:t xml:space="preserve"> we </w:t>
      </w:r>
      <w:r w:rsidR="002F198B">
        <w:t xml:space="preserve">disabled denitrification. </w:t>
      </w:r>
      <w:r w:rsidR="003458EA">
        <w:t>Scenario 3 estimates the maximum possible value of TA the Wadden Sea can generate.</w:t>
      </w:r>
      <w:r w:rsidR="002F198B" w:rsidRPr="002F198B">
        <w:t xml:space="preserve"> </w:t>
      </w:r>
      <w:r w:rsidR="002F198B">
        <w:t xml:space="preserve">It is a set of 10 model runs with different dispersion coefficients,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F198B">
        <w:t xml:space="preserve"> horizontal exchange of the modeling domain with the external pool in all runs. </w:t>
      </w:r>
      <w:r w:rsidR="003458EA">
        <w:t xml:space="preserve"> </w:t>
      </w:r>
      <w:r w:rsidR="004E7CBC">
        <w:t>All scenarios are spun up until</w:t>
      </w:r>
      <w:r w:rsidR="004E7CBC" w:rsidRPr="00024A9E">
        <w:t xml:space="preserve"> a quasi-stationary solution</w:t>
      </w:r>
      <w:r w:rsidR="004E7CBC">
        <w:t>.</w:t>
      </w:r>
    </w:p>
    <w:p w14:paraId="15E40927" w14:textId="5B22388F" w:rsidR="00A72CBF" w:rsidRDefault="00A72CBF" w:rsidP="004E7CBC">
      <w:pPr>
        <w:pStyle w:val="BodyText"/>
      </w:pPr>
      <w:moveToRangeStart w:id="48" w:author="Lisa Pro" w:date="2020-12-01T13:08:00Z" w:name="move57720518"/>
      <w:moveTo w:id="49" w:author="Lisa Pro" w:date="2020-12-01T13:08:00Z">
        <w:r>
          <w:t>Some parameters stay the same in all scenarios (standard input parameters). One can find them in the supplementary materials (Tables M3-1, M3-2, M3-3).</w:t>
        </w:r>
      </w:moveTo>
      <w:moveToRangeEnd w:id="48"/>
    </w:p>
    <w:p w14:paraId="667AA2CE" w14:textId="77777777" w:rsidR="00E764AF" w:rsidRDefault="002574A4">
      <w:pPr>
        <w:pStyle w:val="Heading2"/>
      </w:pPr>
      <w:bookmarkStart w:id="50" w:name="results-and-discussion"/>
      <w:bookmarkEnd w:id="30"/>
      <w:bookmarkEnd w:id="31"/>
      <w:r>
        <w:t>Results and discussion</w:t>
      </w:r>
    </w:p>
    <w:p w14:paraId="09C4B705" w14:textId="52D04E19" w:rsidR="00E764AF" w:rsidRDefault="002574A4">
      <w:pPr>
        <w:pStyle w:val="Heading3"/>
      </w:pPr>
      <w:bookmarkStart w:id="51" w:name="X6abcce3a3c41e50b2585d2644a9fa30e65caad1"/>
      <w:r>
        <w:t>Alkalinity transfer from the Wadden Sea to the North Sea</w:t>
      </w:r>
      <w:r w:rsidR="00402D4A">
        <w:t xml:space="preserve"> and processes determining it</w:t>
      </w:r>
    </w:p>
    <w:p w14:paraId="5FB138EA" w14:textId="3B7D94B1" w:rsidR="00694FE6" w:rsidRDefault="00DC1813">
      <w:pPr>
        <w:pStyle w:val="FirstParagraph"/>
      </w:pPr>
      <w:r>
        <w:t>The transport model calculates</w:t>
      </w:r>
      <w:r w:rsidR="00694FE6">
        <w:t xml:space="preserve"> the horizontal exchange of nutrients and sulfates</w:t>
      </w:r>
      <w:r w:rsidR="00694FE6" w:rsidRPr="00781D8B">
        <w:t xml:space="preserve"> </w:t>
      </w:r>
      <w:r w:rsidR="00694FE6">
        <w:t xml:space="preserve">between </w:t>
      </w:r>
      <w:r w:rsidR="00D41220">
        <w:t xml:space="preserve">the </w:t>
      </w:r>
      <w:r w:rsidR="00694FE6">
        <w:t xml:space="preserve">modeling domain (which is a proxy of the Wadden Sea) and the external pool (the German Bight). Nutrients and sulfates are components of </w:t>
      </w:r>
      <m:oMath>
        <m:sSub>
          <m:sSubPr>
            <m:ctrlPr>
              <w:rPr>
                <w:rFonts w:ascii="Cambria Math" w:hAnsi="Cambria Math"/>
              </w:rPr>
            </m:ctrlPr>
          </m:sSubPr>
          <m:e>
            <m:r>
              <m:rPr>
                <m:nor/>
              </m:rPr>
              <m:t>TA</m:t>
            </m:r>
          </m:e>
          <m:sub>
            <m:r>
              <m:rPr>
                <m:nor/>
              </m:rPr>
              <m:t>ec</m:t>
            </m:r>
          </m:sub>
        </m:sSub>
      </m:oMath>
      <w:r w:rsidR="00694FE6">
        <w:t xml:space="preserve"> and we can evaluate their contributions to the TA flux. </w:t>
      </w:r>
      <w:r>
        <w:t>We use</w:t>
      </w:r>
      <w:r w:rsidR="00694FE6">
        <w:t xml:space="preserve"> Scenario 1 results to calculate </w:t>
      </w:r>
      <w:r w:rsidR="00795CFD">
        <w:t xml:space="preserve">the sum of fluxes for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w:r w:rsidR="00795CFD">
        <w:rPr>
          <w:rFonts w:eastAsiaTheme="minorEastAsia"/>
        </w:rPr>
        <w:t xml:space="preserve">,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795CFD">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rsidR="00795CFD">
        <w:rPr>
          <w:rFonts w:eastAsiaTheme="minorEastAsia"/>
        </w:rPr>
        <w:t xml:space="preserve"> </w:t>
      </w:r>
      <w:r w:rsidR="00795CFD">
        <w:t>from all layers of the water column</w:t>
      </w:r>
      <w:r w:rsidR="00616699">
        <w:t>,</w:t>
      </w:r>
      <w:r w:rsidR="00795CFD">
        <w:t xml:space="preserve"> aggregate </w:t>
      </w:r>
      <w:r w:rsidR="00616699">
        <w:t>them</w:t>
      </w:r>
      <w:r w:rsidR="00795CFD">
        <w:t xml:space="preserve"> by mo</w:t>
      </w:r>
      <w:r w:rsidR="00616699">
        <w:t>nth</w:t>
      </w:r>
      <w:r w:rsidR="00790E2E">
        <w:t>,</w:t>
      </w:r>
      <w:r w:rsidR="00616699">
        <w:t xml:space="preserve"> and get the total flux per year.</w:t>
      </w:r>
      <w:r w:rsidR="00790E2E">
        <w:t xml:space="preserve"> </w:t>
      </w:r>
      <w:r w:rsidR="00694FE6">
        <w:t>(Table R1).</w:t>
      </w:r>
    </w:p>
    <w:p w14:paraId="5CEF0CAD" w14:textId="70DBFF1F" w:rsidR="00E764AF" w:rsidRDefault="002574A4">
      <w:pPr>
        <w:pStyle w:val="BodyText"/>
        <w:rPr>
          <w:ins w:id="52" w:author="Lisa Pro" w:date="2020-12-08T19:58:00Z"/>
        </w:rPr>
      </w:pPr>
      <w:r>
        <w:rPr>
          <w:b/>
        </w:rPr>
        <w:t>Table R1.</w:t>
      </w:r>
      <w:r>
        <w:t xml:space="preserve"> </w:t>
      </w:r>
      <w:r w:rsidR="00490759">
        <w:t xml:space="preserve">Scenario 1. </w:t>
      </w:r>
      <w:r w:rsidR="00E94F4B">
        <w:t xml:space="preserve">The </w:t>
      </w:r>
      <w:r w:rsidR="00E81E18">
        <w:t>fluxes of</w:t>
      </w:r>
      <w:r w:rsidR="00694FE6">
        <w:t xml:space="preserve"> TA components </w:t>
      </w:r>
      <w:r w:rsidR="00E94F4B">
        <w:t xml:space="preserve">integrated through the water column </w:t>
      </w:r>
      <w:r w:rsidR="00A11765">
        <w:t>(between the modeling domain and the external pool)</w:t>
      </w:r>
      <w:r>
        <w:t xml:space="preserve">, in </w:t>
      </w:r>
      <m:oMath>
        <m:sSup>
          <m:sSupPr>
            <m:ctrlPr>
              <w:rPr>
                <w:rFonts w:ascii="Cambria Math" w:hAnsi="Cambria Math"/>
              </w:rPr>
            </m:ctrlPr>
          </m:sSupPr>
          <m:e>
            <m:r>
              <m:rPr>
                <m:nor/>
              </m:rPr>
              <m:t>mM m</m:t>
            </m:r>
          </m:e>
          <m:sup>
            <m:r>
              <w:rPr>
                <w:rFonts w:ascii="Cambria Math" w:hAnsi="Cambria Math"/>
              </w:rPr>
              <m:t>-2</m:t>
            </m:r>
          </m:sup>
        </m:sSup>
      </m:oMath>
      <w:r>
        <w:t xml:space="preserve"> per month and year for the </w:t>
      </w:r>
      <w:r w:rsidR="004E7CBC">
        <w:t>'</w:t>
      </w:r>
      <w:r>
        <w:t>Total</w:t>
      </w:r>
      <w:r w:rsidR="004E7CBC">
        <w:t>'</w:t>
      </w:r>
      <w:r>
        <w:t xml:space="preserve"> column. Positive values</w:t>
      </w:r>
      <w:r w:rsidR="00104D9B">
        <w:t xml:space="preserve"> represent</w:t>
      </w:r>
      <w:r>
        <w:t xml:space="preserve"> alkalinity </w:t>
      </w:r>
      <w:r w:rsidR="00016C60">
        <w:t xml:space="preserve">flux </w:t>
      </w:r>
      <w:r>
        <w:t>from the external pool to the modeling domain, negative - alkalinity outflows from the modeling domain to the external pool.</w:t>
      </w:r>
    </w:p>
    <w:p w14:paraId="42D74850" w14:textId="4534BBB4" w:rsidR="001A1A22" w:rsidRDefault="001A1A22">
      <w:pPr>
        <w:pStyle w:val="BodyText"/>
        <w:jc w:val="center"/>
        <w:pPrChange w:id="53" w:author="Lisa Pro" w:date="2020-12-15T16:40:00Z">
          <w:pPr>
            <w:pStyle w:val="BodyText"/>
          </w:pPr>
        </w:pPrChange>
      </w:pPr>
      <w:ins w:id="54" w:author="Lisa Pro" w:date="2020-12-08T19:58:00Z">
        <w:r>
          <w:rPr>
            <w:noProof/>
          </w:rPr>
          <w:lastRenderedPageBreak/>
          <w:drawing>
            <wp:inline distT="0" distB="0" distL="0" distR="0" wp14:anchorId="0AC1676A" wp14:editId="59E55510">
              <wp:extent cx="4672800" cy="29250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2800" cy="2925095"/>
                      </a:xfrm>
                      <a:prstGeom prst="rect">
                        <a:avLst/>
                      </a:prstGeom>
                      <a:noFill/>
                      <a:ln>
                        <a:noFill/>
                      </a:ln>
                    </pic:spPr>
                  </pic:pic>
                </a:graphicData>
              </a:graphic>
            </wp:inline>
          </w:drawing>
        </w:r>
      </w:ins>
    </w:p>
    <w:tbl>
      <w:tblPr>
        <w:tblStyle w:val="Table"/>
        <w:tblW w:w="4999" w:type="pct"/>
        <w:tblLook w:val="0020" w:firstRow="1" w:lastRow="0" w:firstColumn="0" w:lastColumn="0" w:noHBand="0" w:noVBand="0"/>
      </w:tblPr>
      <w:tblGrid>
        <w:gridCol w:w="1312"/>
        <w:gridCol w:w="545"/>
        <w:gridCol w:w="599"/>
        <w:gridCol w:w="634"/>
        <w:gridCol w:w="620"/>
        <w:gridCol w:w="655"/>
        <w:gridCol w:w="620"/>
        <w:gridCol w:w="620"/>
        <w:gridCol w:w="622"/>
        <w:gridCol w:w="620"/>
        <w:gridCol w:w="565"/>
        <w:gridCol w:w="633"/>
        <w:gridCol w:w="603"/>
        <w:gridCol w:w="756"/>
      </w:tblGrid>
      <w:tr w:rsidR="00D57D2B" w14:paraId="0C777FAD" w14:textId="77777777">
        <w:tc>
          <w:tcPr>
            <w:tcW w:w="0" w:type="auto"/>
            <w:vAlign w:val="bottom"/>
          </w:tcPr>
          <w:p w14:paraId="59C63352" w14:textId="77777777" w:rsidR="00E764AF" w:rsidRDefault="002574A4">
            <w:pPr>
              <w:pStyle w:val="Compact"/>
              <w:jc w:val="center"/>
            </w:pPr>
            <w:r>
              <w:t>Parameter</w:t>
            </w:r>
          </w:p>
        </w:tc>
        <w:tc>
          <w:tcPr>
            <w:tcW w:w="0" w:type="auto"/>
            <w:vAlign w:val="bottom"/>
          </w:tcPr>
          <w:p w14:paraId="23ABAEE7" w14:textId="77777777" w:rsidR="00E764AF" w:rsidRDefault="002574A4">
            <w:pPr>
              <w:pStyle w:val="Compact"/>
              <w:jc w:val="center"/>
            </w:pPr>
            <w:r>
              <w:t>Jan</w:t>
            </w:r>
          </w:p>
        </w:tc>
        <w:tc>
          <w:tcPr>
            <w:tcW w:w="0" w:type="auto"/>
            <w:vAlign w:val="bottom"/>
          </w:tcPr>
          <w:p w14:paraId="0C618CCB" w14:textId="77777777" w:rsidR="00E764AF" w:rsidRDefault="002574A4">
            <w:pPr>
              <w:pStyle w:val="Compact"/>
              <w:jc w:val="center"/>
            </w:pPr>
            <w:r>
              <w:t>Feb</w:t>
            </w:r>
          </w:p>
        </w:tc>
        <w:tc>
          <w:tcPr>
            <w:tcW w:w="0" w:type="auto"/>
            <w:vAlign w:val="bottom"/>
          </w:tcPr>
          <w:p w14:paraId="1562F60E" w14:textId="77777777" w:rsidR="00E764AF" w:rsidRDefault="002574A4">
            <w:pPr>
              <w:pStyle w:val="Compact"/>
              <w:jc w:val="center"/>
            </w:pPr>
            <w:r>
              <w:t>Mar</w:t>
            </w:r>
          </w:p>
        </w:tc>
        <w:tc>
          <w:tcPr>
            <w:tcW w:w="0" w:type="auto"/>
            <w:vAlign w:val="bottom"/>
          </w:tcPr>
          <w:p w14:paraId="1086344E" w14:textId="77777777" w:rsidR="00E764AF" w:rsidRDefault="002574A4">
            <w:pPr>
              <w:pStyle w:val="Compact"/>
              <w:jc w:val="center"/>
            </w:pPr>
            <w:r>
              <w:t>Apr</w:t>
            </w:r>
          </w:p>
        </w:tc>
        <w:tc>
          <w:tcPr>
            <w:tcW w:w="0" w:type="auto"/>
            <w:vAlign w:val="bottom"/>
          </w:tcPr>
          <w:p w14:paraId="0791572D" w14:textId="77777777" w:rsidR="00E764AF" w:rsidRDefault="002574A4">
            <w:pPr>
              <w:pStyle w:val="Compact"/>
              <w:jc w:val="center"/>
            </w:pPr>
            <w:r>
              <w:t>May</w:t>
            </w:r>
          </w:p>
        </w:tc>
        <w:tc>
          <w:tcPr>
            <w:tcW w:w="0" w:type="auto"/>
            <w:vAlign w:val="bottom"/>
          </w:tcPr>
          <w:p w14:paraId="6DCA0DB8" w14:textId="77777777" w:rsidR="00E764AF" w:rsidRDefault="002574A4">
            <w:pPr>
              <w:pStyle w:val="Compact"/>
              <w:jc w:val="center"/>
            </w:pPr>
            <w:r>
              <w:t>Jun</w:t>
            </w:r>
          </w:p>
        </w:tc>
        <w:tc>
          <w:tcPr>
            <w:tcW w:w="0" w:type="auto"/>
            <w:vAlign w:val="bottom"/>
          </w:tcPr>
          <w:p w14:paraId="7B7D4AC5" w14:textId="77777777" w:rsidR="00E764AF" w:rsidRDefault="002574A4">
            <w:pPr>
              <w:pStyle w:val="Compact"/>
              <w:jc w:val="center"/>
            </w:pPr>
            <w:r>
              <w:t>Jul</w:t>
            </w:r>
          </w:p>
        </w:tc>
        <w:tc>
          <w:tcPr>
            <w:tcW w:w="0" w:type="auto"/>
            <w:vAlign w:val="bottom"/>
          </w:tcPr>
          <w:p w14:paraId="10AA5C62" w14:textId="77777777" w:rsidR="00E764AF" w:rsidRDefault="002574A4">
            <w:pPr>
              <w:pStyle w:val="Compact"/>
              <w:jc w:val="center"/>
            </w:pPr>
            <w:r>
              <w:t>Aug</w:t>
            </w:r>
          </w:p>
        </w:tc>
        <w:tc>
          <w:tcPr>
            <w:tcW w:w="0" w:type="auto"/>
            <w:vAlign w:val="bottom"/>
          </w:tcPr>
          <w:p w14:paraId="72A6D5F8" w14:textId="77777777" w:rsidR="00E764AF" w:rsidRDefault="002574A4">
            <w:pPr>
              <w:pStyle w:val="Compact"/>
              <w:jc w:val="center"/>
            </w:pPr>
            <w:r>
              <w:t>Sep</w:t>
            </w:r>
          </w:p>
        </w:tc>
        <w:tc>
          <w:tcPr>
            <w:tcW w:w="0" w:type="auto"/>
            <w:vAlign w:val="bottom"/>
          </w:tcPr>
          <w:p w14:paraId="056B780B" w14:textId="77777777" w:rsidR="00E764AF" w:rsidRDefault="002574A4">
            <w:pPr>
              <w:pStyle w:val="Compact"/>
              <w:jc w:val="center"/>
            </w:pPr>
            <w:r>
              <w:t>Oct</w:t>
            </w:r>
          </w:p>
        </w:tc>
        <w:tc>
          <w:tcPr>
            <w:tcW w:w="0" w:type="auto"/>
            <w:vAlign w:val="bottom"/>
          </w:tcPr>
          <w:p w14:paraId="06E8F5AC" w14:textId="77777777" w:rsidR="00E764AF" w:rsidRDefault="002574A4">
            <w:pPr>
              <w:pStyle w:val="Compact"/>
              <w:jc w:val="center"/>
            </w:pPr>
            <w:r>
              <w:t>Nov</w:t>
            </w:r>
          </w:p>
        </w:tc>
        <w:tc>
          <w:tcPr>
            <w:tcW w:w="0" w:type="auto"/>
            <w:vAlign w:val="bottom"/>
          </w:tcPr>
          <w:p w14:paraId="32257963" w14:textId="77777777" w:rsidR="00E764AF" w:rsidRDefault="002574A4">
            <w:pPr>
              <w:pStyle w:val="Compact"/>
              <w:jc w:val="center"/>
            </w:pPr>
            <w:r>
              <w:t>Dec</w:t>
            </w:r>
          </w:p>
        </w:tc>
        <w:tc>
          <w:tcPr>
            <w:tcW w:w="0" w:type="auto"/>
            <w:vAlign w:val="bottom"/>
          </w:tcPr>
          <w:p w14:paraId="62AEA3C1" w14:textId="77777777" w:rsidR="00E764AF" w:rsidRDefault="002574A4">
            <w:pPr>
              <w:pStyle w:val="Compact"/>
              <w:jc w:val="center"/>
            </w:pPr>
            <w:r>
              <w:t>Total</w:t>
            </w:r>
          </w:p>
        </w:tc>
      </w:tr>
      <w:tr w:rsidR="00E764AF" w14:paraId="648D7075" w14:textId="77777777">
        <w:tc>
          <w:tcPr>
            <w:tcW w:w="0" w:type="auto"/>
          </w:tcPr>
          <w:p w14:paraId="34783E26" w14:textId="77777777" w:rsidR="00E764AF" w:rsidRDefault="00C764C4">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sub>
                </m:sSub>
              </m:oMath>
            </m:oMathPara>
          </w:p>
        </w:tc>
        <w:tc>
          <w:tcPr>
            <w:tcW w:w="0" w:type="auto"/>
          </w:tcPr>
          <w:p w14:paraId="03F500CA" w14:textId="77777777" w:rsidR="00E764AF" w:rsidRPr="00BE1584" w:rsidRDefault="002574A4">
            <w:pPr>
              <w:pStyle w:val="Compact"/>
              <w:jc w:val="center"/>
              <w:rPr>
                <w:sz w:val="20"/>
                <w:szCs w:val="20"/>
              </w:rPr>
            </w:pPr>
            <w:r w:rsidRPr="00BE1584">
              <w:rPr>
                <w:sz w:val="20"/>
                <w:szCs w:val="20"/>
              </w:rPr>
              <w:t>5</w:t>
            </w:r>
          </w:p>
        </w:tc>
        <w:tc>
          <w:tcPr>
            <w:tcW w:w="0" w:type="auto"/>
          </w:tcPr>
          <w:p w14:paraId="692BF5B6" w14:textId="77777777" w:rsidR="00E764AF" w:rsidRPr="00BE1584" w:rsidRDefault="002574A4">
            <w:pPr>
              <w:pStyle w:val="Compact"/>
              <w:jc w:val="center"/>
              <w:rPr>
                <w:sz w:val="20"/>
                <w:szCs w:val="20"/>
              </w:rPr>
            </w:pPr>
            <w:r w:rsidRPr="00BE1584">
              <w:rPr>
                <w:sz w:val="20"/>
                <w:szCs w:val="20"/>
              </w:rPr>
              <w:t>5</w:t>
            </w:r>
          </w:p>
        </w:tc>
        <w:tc>
          <w:tcPr>
            <w:tcW w:w="0" w:type="auto"/>
          </w:tcPr>
          <w:p w14:paraId="567E2706" w14:textId="77777777" w:rsidR="00E764AF" w:rsidRPr="00BE1584" w:rsidRDefault="002574A4">
            <w:pPr>
              <w:pStyle w:val="Compact"/>
              <w:jc w:val="center"/>
              <w:rPr>
                <w:sz w:val="20"/>
                <w:szCs w:val="20"/>
              </w:rPr>
            </w:pPr>
            <w:r w:rsidRPr="00BE1584">
              <w:rPr>
                <w:sz w:val="20"/>
                <w:szCs w:val="20"/>
              </w:rPr>
              <w:t>4</w:t>
            </w:r>
          </w:p>
        </w:tc>
        <w:tc>
          <w:tcPr>
            <w:tcW w:w="0" w:type="auto"/>
          </w:tcPr>
          <w:p w14:paraId="40ABFE33" w14:textId="7DB2691B" w:rsidR="00E764AF" w:rsidRPr="00BE1584" w:rsidRDefault="004D62BE">
            <w:pPr>
              <w:pStyle w:val="Compact"/>
              <w:jc w:val="center"/>
              <w:rPr>
                <w:sz w:val="20"/>
                <w:szCs w:val="20"/>
              </w:rPr>
            </w:pPr>
            <w:r w:rsidRPr="00BE1584">
              <w:rPr>
                <w:sz w:val="20"/>
                <w:szCs w:val="20"/>
              </w:rPr>
              <w:t>-5</w:t>
            </w:r>
          </w:p>
        </w:tc>
        <w:tc>
          <w:tcPr>
            <w:tcW w:w="0" w:type="auto"/>
          </w:tcPr>
          <w:p w14:paraId="2143CF62" w14:textId="40773C8D" w:rsidR="00E764AF" w:rsidRPr="00BE1584" w:rsidRDefault="004D62BE">
            <w:pPr>
              <w:pStyle w:val="Compact"/>
              <w:jc w:val="center"/>
              <w:rPr>
                <w:sz w:val="20"/>
                <w:szCs w:val="20"/>
              </w:rPr>
            </w:pPr>
            <w:r w:rsidRPr="00BE1584">
              <w:rPr>
                <w:sz w:val="20"/>
                <w:szCs w:val="20"/>
              </w:rPr>
              <w:t>-</w:t>
            </w:r>
            <w:r w:rsidR="002574A4" w:rsidRPr="00BE1584">
              <w:rPr>
                <w:sz w:val="20"/>
                <w:szCs w:val="20"/>
              </w:rPr>
              <w:t>3</w:t>
            </w:r>
          </w:p>
        </w:tc>
        <w:tc>
          <w:tcPr>
            <w:tcW w:w="0" w:type="auto"/>
          </w:tcPr>
          <w:p w14:paraId="4177A8CF" w14:textId="77777777" w:rsidR="00E764AF" w:rsidRPr="00BE1584" w:rsidRDefault="002574A4">
            <w:pPr>
              <w:pStyle w:val="Compact"/>
              <w:jc w:val="center"/>
              <w:rPr>
                <w:sz w:val="20"/>
                <w:szCs w:val="20"/>
              </w:rPr>
            </w:pPr>
            <w:r w:rsidRPr="00BE1584">
              <w:rPr>
                <w:sz w:val="20"/>
                <w:szCs w:val="20"/>
              </w:rPr>
              <w:t>4</w:t>
            </w:r>
          </w:p>
        </w:tc>
        <w:tc>
          <w:tcPr>
            <w:tcW w:w="0" w:type="auto"/>
          </w:tcPr>
          <w:p w14:paraId="2693EE9C" w14:textId="77777777" w:rsidR="00E764AF" w:rsidRPr="00BE1584" w:rsidRDefault="002574A4">
            <w:pPr>
              <w:pStyle w:val="Compact"/>
              <w:jc w:val="center"/>
              <w:rPr>
                <w:sz w:val="20"/>
                <w:szCs w:val="20"/>
              </w:rPr>
            </w:pPr>
            <w:r w:rsidRPr="00BE1584">
              <w:rPr>
                <w:sz w:val="20"/>
                <w:szCs w:val="20"/>
              </w:rPr>
              <w:t>13</w:t>
            </w:r>
          </w:p>
        </w:tc>
        <w:tc>
          <w:tcPr>
            <w:tcW w:w="0" w:type="auto"/>
          </w:tcPr>
          <w:p w14:paraId="14358F3F" w14:textId="6934D243"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5</w:t>
            </w:r>
          </w:p>
        </w:tc>
        <w:tc>
          <w:tcPr>
            <w:tcW w:w="0" w:type="auto"/>
          </w:tcPr>
          <w:p w14:paraId="65C51CAE" w14:textId="2049662D" w:rsidR="00E764AF" w:rsidRPr="00BE1584" w:rsidRDefault="004D62BE">
            <w:pPr>
              <w:pStyle w:val="Compact"/>
              <w:jc w:val="center"/>
              <w:rPr>
                <w:sz w:val="20"/>
                <w:szCs w:val="20"/>
              </w:rPr>
            </w:pPr>
            <w:r w:rsidRPr="00BE1584">
              <w:rPr>
                <w:sz w:val="20"/>
                <w:szCs w:val="20"/>
              </w:rPr>
              <w:t>10</w:t>
            </w:r>
          </w:p>
        </w:tc>
        <w:tc>
          <w:tcPr>
            <w:tcW w:w="0" w:type="auto"/>
          </w:tcPr>
          <w:p w14:paraId="55EA3346" w14:textId="7CBA1C3A" w:rsidR="00E764AF" w:rsidRPr="00BE1584" w:rsidRDefault="004D62BE">
            <w:pPr>
              <w:pStyle w:val="Compact"/>
              <w:jc w:val="center"/>
              <w:rPr>
                <w:sz w:val="20"/>
                <w:szCs w:val="20"/>
              </w:rPr>
            </w:pPr>
            <w:r w:rsidRPr="00BE1584">
              <w:rPr>
                <w:sz w:val="20"/>
                <w:szCs w:val="20"/>
              </w:rPr>
              <w:t>7</w:t>
            </w:r>
          </w:p>
        </w:tc>
        <w:tc>
          <w:tcPr>
            <w:tcW w:w="0" w:type="auto"/>
          </w:tcPr>
          <w:p w14:paraId="14BDEC22" w14:textId="77777777" w:rsidR="00E764AF" w:rsidRPr="00BE1584" w:rsidRDefault="002574A4">
            <w:pPr>
              <w:pStyle w:val="Compact"/>
              <w:jc w:val="center"/>
              <w:rPr>
                <w:sz w:val="20"/>
                <w:szCs w:val="20"/>
              </w:rPr>
            </w:pPr>
            <w:r w:rsidRPr="00BE1584">
              <w:rPr>
                <w:sz w:val="20"/>
                <w:szCs w:val="20"/>
              </w:rPr>
              <w:t>5</w:t>
            </w:r>
          </w:p>
        </w:tc>
        <w:tc>
          <w:tcPr>
            <w:tcW w:w="0" w:type="auto"/>
          </w:tcPr>
          <w:p w14:paraId="551896D0" w14:textId="6458092C" w:rsidR="00E764AF" w:rsidRPr="00BE1584" w:rsidRDefault="004D62BE">
            <w:pPr>
              <w:pStyle w:val="Compact"/>
              <w:jc w:val="center"/>
              <w:rPr>
                <w:sz w:val="20"/>
                <w:szCs w:val="20"/>
              </w:rPr>
            </w:pPr>
            <w:r w:rsidRPr="00BE1584">
              <w:rPr>
                <w:sz w:val="20"/>
                <w:szCs w:val="20"/>
              </w:rPr>
              <w:t>6</w:t>
            </w:r>
          </w:p>
        </w:tc>
        <w:tc>
          <w:tcPr>
            <w:tcW w:w="0" w:type="auto"/>
          </w:tcPr>
          <w:p w14:paraId="2B5E87D3" w14:textId="77777777" w:rsidR="00E764AF" w:rsidRPr="00BE1584" w:rsidRDefault="002574A4">
            <w:pPr>
              <w:pStyle w:val="Compact"/>
              <w:jc w:val="center"/>
              <w:rPr>
                <w:sz w:val="20"/>
                <w:szCs w:val="20"/>
              </w:rPr>
            </w:pPr>
            <w:r w:rsidRPr="00BE1584">
              <w:rPr>
                <w:sz w:val="20"/>
                <w:szCs w:val="20"/>
              </w:rPr>
              <w:t>69</w:t>
            </w:r>
          </w:p>
        </w:tc>
      </w:tr>
      <w:tr w:rsidR="00E764AF" w14:paraId="39F3685F" w14:textId="77777777">
        <w:tc>
          <w:tcPr>
            <w:tcW w:w="0" w:type="auto"/>
          </w:tcPr>
          <w:p w14:paraId="21202B4C" w14:textId="77777777" w:rsidR="00E764AF" w:rsidRDefault="00C764C4">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m:oMathPara>
          </w:p>
        </w:tc>
        <w:tc>
          <w:tcPr>
            <w:tcW w:w="0" w:type="auto"/>
          </w:tcPr>
          <w:p w14:paraId="6A29C093" w14:textId="56D9FF61" w:rsidR="00E764AF" w:rsidRPr="00BE1584" w:rsidRDefault="004D62BE">
            <w:pPr>
              <w:pStyle w:val="Compact"/>
              <w:jc w:val="center"/>
              <w:rPr>
                <w:sz w:val="20"/>
                <w:szCs w:val="20"/>
              </w:rPr>
            </w:pPr>
            <w:r w:rsidRPr="00BE1584">
              <w:rPr>
                <w:sz w:val="20"/>
                <w:szCs w:val="20"/>
              </w:rPr>
              <w:t>-50</w:t>
            </w:r>
          </w:p>
        </w:tc>
        <w:tc>
          <w:tcPr>
            <w:tcW w:w="0" w:type="auto"/>
          </w:tcPr>
          <w:p w14:paraId="5ECDA98F" w14:textId="68185F53" w:rsidR="00E764AF" w:rsidRPr="00BE1584" w:rsidRDefault="004D62BE">
            <w:pPr>
              <w:pStyle w:val="Compact"/>
              <w:jc w:val="center"/>
              <w:rPr>
                <w:sz w:val="20"/>
                <w:szCs w:val="20"/>
              </w:rPr>
            </w:pPr>
            <w:r w:rsidRPr="00BE1584">
              <w:rPr>
                <w:sz w:val="20"/>
                <w:szCs w:val="20"/>
              </w:rPr>
              <w:t>-4</w:t>
            </w:r>
            <w:r w:rsidR="002574A4" w:rsidRPr="00BE1584">
              <w:rPr>
                <w:sz w:val="20"/>
                <w:szCs w:val="20"/>
              </w:rPr>
              <w:t>5</w:t>
            </w:r>
          </w:p>
        </w:tc>
        <w:tc>
          <w:tcPr>
            <w:tcW w:w="0" w:type="auto"/>
          </w:tcPr>
          <w:p w14:paraId="12EEAAD8" w14:textId="50470962" w:rsidR="00E764AF" w:rsidRPr="00BE1584" w:rsidRDefault="004D62BE">
            <w:pPr>
              <w:pStyle w:val="Compact"/>
              <w:jc w:val="center"/>
              <w:rPr>
                <w:sz w:val="20"/>
                <w:szCs w:val="20"/>
              </w:rPr>
            </w:pPr>
            <w:r w:rsidRPr="00BE1584">
              <w:rPr>
                <w:sz w:val="20"/>
                <w:szCs w:val="20"/>
              </w:rPr>
              <w:t>-96</w:t>
            </w:r>
          </w:p>
        </w:tc>
        <w:tc>
          <w:tcPr>
            <w:tcW w:w="0" w:type="auto"/>
          </w:tcPr>
          <w:p w14:paraId="691CD66A" w14:textId="3A587CCD" w:rsidR="00E764AF" w:rsidRPr="00BE1584" w:rsidRDefault="004D62BE">
            <w:pPr>
              <w:pStyle w:val="Compact"/>
              <w:jc w:val="center"/>
              <w:rPr>
                <w:sz w:val="20"/>
                <w:szCs w:val="20"/>
              </w:rPr>
            </w:pPr>
            <w:r w:rsidRPr="00BE1584">
              <w:rPr>
                <w:sz w:val="20"/>
                <w:szCs w:val="20"/>
              </w:rPr>
              <w:t>-21</w:t>
            </w:r>
            <w:r w:rsidR="002574A4" w:rsidRPr="00BE1584">
              <w:rPr>
                <w:sz w:val="20"/>
                <w:szCs w:val="20"/>
              </w:rPr>
              <w:t>1</w:t>
            </w:r>
          </w:p>
        </w:tc>
        <w:tc>
          <w:tcPr>
            <w:tcW w:w="0" w:type="auto"/>
          </w:tcPr>
          <w:p w14:paraId="125A9852" w14:textId="18D4D248" w:rsidR="00E764AF" w:rsidRPr="00BE1584" w:rsidRDefault="002574A4" w:rsidP="004D62BE">
            <w:pPr>
              <w:pStyle w:val="Compact"/>
              <w:jc w:val="center"/>
              <w:rPr>
                <w:sz w:val="20"/>
                <w:szCs w:val="20"/>
              </w:rPr>
            </w:pPr>
            <w:r w:rsidRPr="00BE1584">
              <w:rPr>
                <w:sz w:val="20"/>
                <w:szCs w:val="20"/>
              </w:rPr>
              <w:t>-32</w:t>
            </w:r>
            <w:r w:rsidR="004D62BE" w:rsidRPr="00BE1584">
              <w:rPr>
                <w:sz w:val="20"/>
                <w:szCs w:val="20"/>
              </w:rPr>
              <w:t>4</w:t>
            </w:r>
          </w:p>
        </w:tc>
        <w:tc>
          <w:tcPr>
            <w:tcW w:w="0" w:type="auto"/>
          </w:tcPr>
          <w:p w14:paraId="38924646" w14:textId="3B13A6E3" w:rsidR="00E764AF" w:rsidRPr="00BE1584" w:rsidRDefault="002574A4" w:rsidP="004D62BE">
            <w:pPr>
              <w:pStyle w:val="Compact"/>
              <w:jc w:val="center"/>
              <w:rPr>
                <w:sz w:val="20"/>
                <w:szCs w:val="20"/>
              </w:rPr>
            </w:pPr>
            <w:r w:rsidRPr="00BE1584">
              <w:rPr>
                <w:sz w:val="20"/>
                <w:szCs w:val="20"/>
              </w:rPr>
              <w:t>-28</w:t>
            </w:r>
            <w:r w:rsidR="004D62BE" w:rsidRPr="00BE1584">
              <w:rPr>
                <w:sz w:val="20"/>
                <w:szCs w:val="20"/>
              </w:rPr>
              <w:t>6</w:t>
            </w:r>
          </w:p>
        </w:tc>
        <w:tc>
          <w:tcPr>
            <w:tcW w:w="0" w:type="auto"/>
          </w:tcPr>
          <w:p w14:paraId="5E9EC604" w14:textId="2CCC8C7E" w:rsidR="00E764AF" w:rsidRPr="00BE1584" w:rsidRDefault="002574A4">
            <w:pPr>
              <w:pStyle w:val="Compact"/>
              <w:jc w:val="center"/>
              <w:rPr>
                <w:sz w:val="20"/>
                <w:szCs w:val="20"/>
              </w:rPr>
            </w:pPr>
            <w:r w:rsidRPr="00BE1584">
              <w:rPr>
                <w:sz w:val="20"/>
                <w:szCs w:val="20"/>
              </w:rPr>
              <w:t>-</w:t>
            </w:r>
            <w:r w:rsidR="004D62BE" w:rsidRPr="00BE1584">
              <w:rPr>
                <w:sz w:val="20"/>
                <w:szCs w:val="20"/>
              </w:rPr>
              <w:t>261</w:t>
            </w:r>
          </w:p>
        </w:tc>
        <w:tc>
          <w:tcPr>
            <w:tcW w:w="0" w:type="auto"/>
          </w:tcPr>
          <w:p w14:paraId="0C1F7873" w14:textId="4F85B228" w:rsidR="00E764AF" w:rsidRPr="00BE1584" w:rsidRDefault="004D62BE">
            <w:pPr>
              <w:pStyle w:val="Compact"/>
              <w:jc w:val="center"/>
              <w:rPr>
                <w:sz w:val="20"/>
                <w:szCs w:val="20"/>
              </w:rPr>
            </w:pPr>
            <w:r w:rsidRPr="00BE1584">
              <w:rPr>
                <w:sz w:val="20"/>
                <w:szCs w:val="20"/>
              </w:rPr>
              <w:t>-242</w:t>
            </w:r>
          </w:p>
        </w:tc>
        <w:tc>
          <w:tcPr>
            <w:tcW w:w="0" w:type="auto"/>
          </w:tcPr>
          <w:p w14:paraId="2E5C83F5" w14:textId="2DAB9C1A"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4</w:t>
            </w:r>
            <w:r w:rsidRPr="00BE1584">
              <w:rPr>
                <w:sz w:val="20"/>
                <w:szCs w:val="20"/>
              </w:rPr>
              <w:t>3</w:t>
            </w:r>
          </w:p>
        </w:tc>
        <w:tc>
          <w:tcPr>
            <w:tcW w:w="0" w:type="auto"/>
          </w:tcPr>
          <w:p w14:paraId="2E3F1FFA" w14:textId="3FE1686E"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83</w:t>
            </w:r>
          </w:p>
        </w:tc>
        <w:tc>
          <w:tcPr>
            <w:tcW w:w="0" w:type="auto"/>
          </w:tcPr>
          <w:p w14:paraId="46BA88B8" w14:textId="7B3C5BBC" w:rsidR="00E764AF" w:rsidRPr="00BE1584" w:rsidRDefault="002574A4">
            <w:pPr>
              <w:pStyle w:val="Compact"/>
              <w:jc w:val="center"/>
              <w:rPr>
                <w:sz w:val="20"/>
                <w:szCs w:val="20"/>
              </w:rPr>
            </w:pPr>
            <w:r w:rsidRPr="00BE1584">
              <w:rPr>
                <w:sz w:val="20"/>
                <w:szCs w:val="20"/>
              </w:rPr>
              <w:t>-</w:t>
            </w:r>
            <w:r w:rsidR="004D62BE" w:rsidRPr="00BE1584">
              <w:rPr>
                <w:sz w:val="20"/>
                <w:szCs w:val="20"/>
              </w:rPr>
              <w:t>69</w:t>
            </w:r>
          </w:p>
        </w:tc>
        <w:tc>
          <w:tcPr>
            <w:tcW w:w="0" w:type="auto"/>
          </w:tcPr>
          <w:p w14:paraId="7D1BDEF2" w14:textId="4991AD74" w:rsidR="00E764AF" w:rsidRPr="00BE1584" w:rsidRDefault="002574A4" w:rsidP="004D62BE">
            <w:pPr>
              <w:pStyle w:val="Compact"/>
              <w:jc w:val="center"/>
              <w:rPr>
                <w:sz w:val="20"/>
                <w:szCs w:val="20"/>
              </w:rPr>
            </w:pPr>
            <w:r w:rsidRPr="00BE1584">
              <w:rPr>
                <w:sz w:val="20"/>
                <w:szCs w:val="20"/>
              </w:rPr>
              <w:t>-</w:t>
            </w:r>
            <w:r w:rsidR="004D62BE" w:rsidRPr="00BE1584">
              <w:rPr>
                <w:sz w:val="20"/>
                <w:szCs w:val="20"/>
              </w:rPr>
              <w:t>6</w:t>
            </w:r>
            <w:r w:rsidRPr="00BE1584">
              <w:rPr>
                <w:sz w:val="20"/>
                <w:szCs w:val="20"/>
              </w:rPr>
              <w:t>7</w:t>
            </w:r>
          </w:p>
        </w:tc>
        <w:tc>
          <w:tcPr>
            <w:tcW w:w="0" w:type="auto"/>
          </w:tcPr>
          <w:p w14:paraId="3144DD88" w14:textId="573A39A3" w:rsidR="00E764AF" w:rsidRPr="00BE1584" w:rsidRDefault="002574A4">
            <w:pPr>
              <w:pStyle w:val="Compact"/>
              <w:jc w:val="center"/>
              <w:rPr>
                <w:sz w:val="20"/>
                <w:szCs w:val="20"/>
              </w:rPr>
            </w:pPr>
            <w:r w:rsidRPr="00BE1584">
              <w:rPr>
                <w:sz w:val="20"/>
                <w:szCs w:val="20"/>
              </w:rPr>
              <w:t>-</w:t>
            </w:r>
            <w:r w:rsidR="004D62BE" w:rsidRPr="00BE1584">
              <w:rPr>
                <w:sz w:val="20"/>
                <w:szCs w:val="20"/>
              </w:rPr>
              <w:t>1881</w:t>
            </w:r>
          </w:p>
        </w:tc>
      </w:tr>
      <w:tr w:rsidR="00E764AF" w14:paraId="537AC95B" w14:textId="77777777">
        <w:tc>
          <w:tcPr>
            <w:tcW w:w="0" w:type="auto"/>
          </w:tcPr>
          <w:p w14:paraId="49F7E6AB" w14:textId="77777777" w:rsidR="00E764AF" w:rsidRDefault="00C764C4">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m:oMathPara>
          </w:p>
        </w:tc>
        <w:tc>
          <w:tcPr>
            <w:tcW w:w="0" w:type="auto"/>
          </w:tcPr>
          <w:p w14:paraId="46590603" w14:textId="41FAFC56" w:rsidR="00E764AF" w:rsidRPr="00BE1584" w:rsidRDefault="002574A4" w:rsidP="004D62BE">
            <w:pPr>
              <w:pStyle w:val="Compact"/>
              <w:jc w:val="center"/>
              <w:rPr>
                <w:sz w:val="20"/>
                <w:szCs w:val="20"/>
              </w:rPr>
            </w:pPr>
            <w:r w:rsidRPr="00BE1584">
              <w:rPr>
                <w:sz w:val="20"/>
                <w:szCs w:val="20"/>
              </w:rPr>
              <w:t>1</w:t>
            </w:r>
            <w:r w:rsidR="004D62BE" w:rsidRPr="00BE1584">
              <w:rPr>
                <w:sz w:val="20"/>
                <w:szCs w:val="20"/>
              </w:rPr>
              <w:t>7</w:t>
            </w:r>
          </w:p>
        </w:tc>
        <w:tc>
          <w:tcPr>
            <w:tcW w:w="0" w:type="auto"/>
          </w:tcPr>
          <w:p w14:paraId="60487D66" w14:textId="34DA06CF"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5</w:t>
            </w:r>
          </w:p>
        </w:tc>
        <w:tc>
          <w:tcPr>
            <w:tcW w:w="0" w:type="auto"/>
          </w:tcPr>
          <w:p w14:paraId="57FFA9DD" w14:textId="4BA1C567"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32</w:t>
            </w:r>
          </w:p>
        </w:tc>
        <w:tc>
          <w:tcPr>
            <w:tcW w:w="0" w:type="auto"/>
          </w:tcPr>
          <w:p w14:paraId="06246E23" w14:textId="77777777" w:rsidR="00E764AF" w:rsidRPr="00BE1584" w:rsidRDefault="002574A4">
            <w:pPr>
              <w:pStyle w:val="Compact"/>
              <w:jc w:val="center"/>
              <w:rPr>
                <w:sz w:val="20"/>
                <w:szCs w:val="20"/>
              </w:rPr>
            </w:pPr>
            <w:r w:rsidRPr="00BE1584">
              <w:rPr>
                <w:sz w:val="20"/>
                <w:szCs w:val="20"/>
              </w:rPr>
              <w:t>-284</w:t>
            </w:r>
          </w:p>
        </w:tc>
        <w:tc>
          <w:tcPr>
            <w:tcW w:w="0" w:type="auto"/>
          </w:tcPr>
          <w:p w14:paraId="3EA1E8F1" w14:textId="70DEDC35" w:rsidR="00E764AF" w:rsidRPr="00BE1584" w:rsidRDefault="002574A4" w:rsidP="00C80DC5">
            <w:pPr>
              <w:pStyle w:val="Compact"/>
              <w:jc w:val="center"/>
              <w:rPr>
                <w:sz w:val="20"/>
                <w:szCs w:val="20"/>
              </w:rPr>
            </w:pPr>
            <w:r w:rsidRPr="00BE1584">
              <w:rPr>
                <w:sz w:val="20"/>
                <w:szCs w:val="20"/>
              </w:rPr>
              <w:t>-36</w:t>
            </w:r>
            <w:r w:rsidR="00C80DC5" w:rsidRPr="00BE1584">
              <w:rPr>
                <w:sz w:val="20"/>
                <w:szCs w:val="20"/>
              </w:rPr>
              <w:t>8</w:t>
            </w:r>
          </w:p>
        </w:tc>
        <w:tc>
          <w:tcPr>
            <w:tcW w:w="0" w:type="auto"/>
          </w:tcPr>
          <w:p w14:paraId="6472302D" w14:textId="5A19C1C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200</w:t>
            </w:r>
          </w:p>
        </w:tc>
        <w:tc>
          <w:tcPr>
            <w:tcW w:w="0" w:type="auto"/>
          </w:tcPr>
          <w:p w14:paraId="0BAF2B42" w14:textId="6FA583E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40</w:t>
            </w:r>
          </w:p>
        </w:tc>
        <w:tc>
          <w:tcPr>
            <w:tcW w:w="0" w:type="auto"/>
          </w:tcPr>
          <w:p w14:paraId="5A1B2E95" w14:textId="0CE84799" w:rsidR="00E764AF" w:rsidRPr="00BE1584" w:rsidRDefault="00C80DC5">
            <w:pPr>
              <w:pStyle w:val="Compact"/>
              <w:jc w:val="center"/>
              <w:rPr>
                <w:sz w:val="20"/>
                <w:szCs w:val="20"/>
              </w:rPr>
            </w:pPr>
            <w:r w:rsidRPr="00BE1584">
              <w:rPr>
                <w:sz w:val="20"/>
                <w:szCs w:val="20"/>
              </w:rPr>
              <w:t>4</w:t>
            </w:r>
          </w:p>
        </w:tc>
        <w:tc>
          <w:tcPr>
            <w:tcW w:w="0" w:type="auto"/>
          </w:tcPr>
          <w:p w14:paraId="5FD6FF64" w14:textId="77777777" w:rsidR="00E764AF" w:rsidRPr="00BE1584" w:rsidRDefault="002574A4">
            <w:pPr>
              <w:pStyle w:val="Compact"/>
              <w:jc w:val="center"/>
              <w:rPr>
                <w:sz w:val="20"/>
                <w:szCs w:val="20"/>
              </w:rPr>
            </w:pPr>
            <w:r w:rsidRPr="00BE1584">
              <w:rPr>
                <w:sz w:val="20"/>
                <w:szCs w:val="20"/>
              </w:rPr>
              <w:t>7</w:t>
            </w:r>
          </w:p>
        </w:tc>
        <w:tc>
          <w:tcPr>
            <w:tcW w:w="0" w:type="auto"/>
          </w:tcPr>
          <w:p w14:paraId="5610836E" w14:textId="77777777" w:rsidR="00E764AF" w:rsidRPr="00BE1584" w:rsidRDefault="002574A4">
            <w:pPr>
              <w:pStyle w:val="Compact"/>
              <w:jc w:val="center"/>
              <w:rPr>
                <w:sz w:val="20"/>
                <w:szCs w:val="20"/>
              </w:rPr>
            </w:pPr>
            <w:r w:rsidRPr="00BE1584">
              <w:rPr>
                <w:sz w:val="20"/>
                <w:szCs w:val="20"/>
              </w:rPr>
              <w:t>13</w:t>
            </w:r>
          </w:p>
        </w:tc>
        <w:tc>
          <w:tcPr>
            <w:tcW w:w="0" w:type="auto"/>
          </w:tcPr>
          <w:p w14:paraId="528F0693" w14:textId="5749FD49"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3</w:t>
            </w:r>
          </w:p>
        </w:tc>
        <w:tc>
          <w:tcPr>
            <w:tcW w:w="0" w:type="auto"/>
          </w:tcPr>
          <w:p w14:paraId="53FC19A8" w14:textId="68FFE68C" w:rsidR="00E764AF" w:rsidRPr="00BE1584" w:rsidRDefault="00C80DC5">
            <w:pPr>
              <w:pStyle w:val="Compact"/>
              <w:jc w:val="center"/>
              <w:rPr>
                <w:sz w:val="20"/>
                <w:szCs w:val="20"/>
              </w:rPr>
            </w:pPr>
            <w:r w:rsidRPr="00BE1584">
              <w:rPr>
                <w:sz w:val="20"/>
                <w:szCs w:val="20"/>
              </w:rPr>
              <w:t>0</w:t>
            </w:r>
          </w:p>
        </w:tc>
        <w:tc>
          <w:tcPr>
            <w:tcW w:w="0" w:type="auto"/>
          </w:tcPr>
          <w:p w14:paraId="09711D39" w14:textId="002EB3EB" w:rsidR="00E764AF" w:rsidRPr="00BE1584" w:rsidRDefault="004D62BE">
            <w:pPr>
              <w:pStyle w:val="Compact"/>
              <w:jc w:val="center"/>
              <w:rPr>
                <w:sz w:val="20"/>
                <w:szCs w:val="20"/>
              </w:rPr>
            </w:pPr>
            <w:r w:rsidRPr="00BE1584">
              <w:rPr>
                <w:sz w:val="20"/>
                <w:szCs w:val="20"/>
              </w:rPr>
              <w:t>-882</w:t>
            </w:r>
          </w:p>
        </w:tc>
      </w:tr>
      <w:tr w:rsidR="00E764AF" w14:paraId="2EA6539D" w14:textId="77777777">
        <w:tc>
          <w:tcPr>
            <w:tcW w:w="0" w:type="auto"/>
          </w:tcPr>
          <w:p w14:paraId="288B83FF" w14:textId="77777777" w:rsidR="00E764AF" w:rsidRDefault="00C764C4">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0B53A29C" w14:textId="09C9F268" w:rsidR="00E764AF" w:rsidRPr="00BE1584" w:rsidRDefault="00C80DC5">
            <w:pPr>
              <w:pStyle w:val="Compact"/>
              <w:jc w:val="center"/>
              <w:rPr>
                <w:sz w:val="20"/>
                <w:szCs w:val="20"/>
              </w:rPr>
            </w:pPr>
            <w:r w:rsidRPr="00BE1584">
              <w:rPr>
                <w:sz w:val="20"/>
                <w:szCs w:val="20"/>
              </w:rPr>
              <w:t>30</w:t>
            </w:r>
          </w:p>
        </w:tc>
        <w:tc>
          <w:tcPr>
            <w:tcW w:w="0" w:type="auto"/>
          </w:tcPr>
          <w:p w14:paraId="2291ED67" w14:textId="10612894" w:rsidR="00E764AF" w:rsidRPr="00BE1584" w:rsidRDefault="00C80DC5">
            <w:pPr>
              <w:pStyle w:val="Compact"/>
              <w:jc w:val="center"/>
              <w:rPr>
                <w:sz w:val="20"/>
                <w:szCs w:val="20"/>
              </w:rPr>
            </w:pPr>
            <w:r w:rsidRPr="00BE1584">
              <w:rPr>
                <w:sz w:val="20"/>
                <w:szCs w:val="20"/>
              </w:rPr>
              <w:t>6</w:t>
            </w:r>
          </w:p>
        </w:tc>
        <w:tc>
          <w:tcPr>
            <w:tcW w:w="0" w:type="auto"/>
          </w:tcPr>
          <w:p w14:paraId="534D3AC5" w14:textId="6AC2A7C4" w:rsidR="00E764AF" w:rsidRPr="00BE1584" w:rsidRDefault="00C80DC5">
            <w:pPr>
              <w:pStyle w:val="Compact"/>
              <w:jc w:val="center"/>
              <w:rPr>
                <w:sz w:val="20"/>
                <w:szCs w:val="20"/>
              </w:rPr>
            </w:pPr>
            <w:r w:rsidRPr="00BE1584">
              <w:rPr>
                <w:sz w:val="20"/>
                <w:szCs w:val="20"/>
              </w:rPr>
              <w:t>0</w:t>
            </w:r>
          </w:p>
        </w:tc>
        <w:tc>
          <w:tcPr>
            <w:tcW w:w="0" w:type="auto"/>
          </w:tcPr>
          <w:p w14:paraId="54D473CD" w14:textId="17D3AB95" w:rsidR="00E764AF" w:rsidRPr="00BE1584" w:rsidRDefault="00C80DC5">
            <w:pPr>
              <w:pStyle w:val="Compact"/>
              <w:jc w:val="center"/>
              <w:rPr>
                <w:sz w:val="20"/>
                <w:szCs w:val="20"/>
              </w:rPr>
            </w:pPr>
            <w:r w:rsidRPr="00BE1584">
              <w:rPr>
                <w:sz w:val="20"/>
                <w:szCs w:val="20"/>
              </w:rPr>
              <w:t>-11</w:t>
            </w:r>
          </w:p>
        </w:tc>
        <w:tc>
          <w:tcPr>
            <w:tcW w:w="0" w:type="auto"/>
          </w:tcPr>
          <w:p w14:paraId="756B7050" w14:textId="5CD205C2"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79</w:t>
            </w:r>
          </w:p>
        </w:tc>
        <w:tc>
          <w:tcPr>
            <w:tcW w:w="0" w:type="auto"/>
          </w:tcPr>
          <w:p w14:paraId="35C09C08" w14:textId="6876C8AD"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169</w:t>
            </w:r>
          </w:p>
        </w:tc>
        <w:tc>
          <w:tcPr>
            <w:tcW w:w="0" w:type="auto"/>
          </w:tcPr>
          <w:p w14:paraId="392EB932" w14:textId="4A78D423"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130</w:t>
            </w:r>
          </w:p>
        </w:tc>
        <w:tc>
          <w:tcPr>
            <w:tcW w:w="0" w:type="auto"/>
          </w:tcPr>
          <w:p w14:paraId="50838848" w14:textId="03F5DFE1"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6</w:t>
            </w:r>
          </w:p>
        </w:tc>
        <w:tc>
          <w:tcPr>
            <w:tcW w:w="0" w:type="auto"/>
          </w:tcPr>
          <w:p w14:paraId="6110192E" w14:textId="7BD1714F" w:rsidR="00E764AF" w:rsidRPr="00BE1584" w:rsidRDefault="00C80DC5">
            <w:pPr>
              <w:pStyle w:val="Compact"/>
              <w:jc w:val="center"/>
              <w:rPr>
                <w:sz w:val="20"/>
                <w:szCs w:val="20"/>
              </w:rPr>
            </w:pPr>
            <w:r w:rsidRPr="00BE1584">
              <w:rPr>
                <w:sz w:val="20"/>
                <w:szCs w:val="20"/>
              </w:rPr>
              <w:t>78</w:t>
            </w:r>
          </w:p>
        </w:tc>
        <w:tc>
          <w:tcPr>
            <w:tcW w:w="0" w:type="auto"/>
          </w:tcPr>
          <w:p w14:paraId="41A2F08C" w14:textId="46291115" w:rsidR="00E764AF" w:rsidRPr="00BE1584" w:rsidRDefault="002574A4" w:rsidP="00C80DC5">
            <w:pPr>
              <w:pStyle w:val="Compact"/>
              <w:jc w:val="center"/>
              <w:rPr>
                <w:sz w:val="20"/>
                <w:szCs w:val="20"/>
              </w:rPr>
            </w:pPr>
            <w:r w:rsidRPr="00BE1584">
              <w:rPr>
                <w:sz w:val="20"/>
                <w:szCs w:val="20"/>
              </w:rPr>
              <w:t>1</w:t>
            </w:r>
            <w:r w:rsidR="00C80DC5" w:rsidRPr="00BE1584">
              <w:rPr>
                <w:sz w:val="20"/>
                <w:szCs w:val="20"/>
              </w:rPr>
              <w:t>06</w:t>
            </w:r>
          </w:p>
        </w:tc>
        <w:tc>
          <w:tcPr>
            <w:tcW w:w="0" w:type="auto"/>
          </w:tcPr>
          <w:p w14:paraId="22F307D9" w14:textId="798CAE75" w:rsidR="00E764AF" w:rsidRPr="00BE1584" w:rsidRDefault="00C80DC5">
            <w:pPr>
              <w:pStyle w:val="Compact"/>
              <w:jc w:val="center"/>
              <w:rPr>
                <w:sz w:val="20"/>
                <w:szCs w:val="20"/>
              </w:rPr>
            </w:pPr>
            <w:r w:rsidRPr="00BE1584">
              <w:rPr>
                <w:sz w:val="20"/>
                <w:szCs w:val="20"/>
              </w:rPr>
              <w:t>86</w:t>
            </w:r>
          </w:p>
        </w:tc>
        <w:tc>
          <w:tcPr>
            <w:tcW w:w="0" w:type="auto"/>
          </w:tcPr>
          <w:p w14:paraId="6080D344" w14:textId="19BC0A20" w:rsidR="00E764AF" w:rsidRPr="00BE1584" w:rsidRDefault="00C80DC5">
            <w:pPr>
              <w:pStyle w:val="Compact"/>
              <w:jc w:val="center"/>
              <w:rPr>
                <w:sz w:val="20"/>
                <w:szCs w:val="20"/>
              </w:rPr>
            </w:pPr>
            <w:r w:rsidRPr="00BE1584">
              <w:rPr>
                <w:sz w:val="20"/>
                <w:szCs w:val="20"/>
              </w:rPr>
              <w:t>67</w:t>
            </w:r>
          </w:p>
        </w:tc>
        <w:tc>
          <w:tcPr>
            <w:tcW w:w="0" w:type="auto"/>
          </w:tcPr>
          <w:p w14:paraId="4935C3D3" w14:textId="5A3AFE89" w:rsidR="00E764AF" w:rsidRPr="00BE1584" w:rsidRDefault="002574A4" w:rsidP="00C80DC5">
            <w:pPr>
              <w:pStyle w:val="Compact"/>
              <w:jc w:val="center"/>
              <w:rPr>
                <w:sz w:val="20"/>
                <w:szCs w:val="20"/>
              </w:rPr>
            </w:pPr>
            <w:r w:rsidRPr="00BE1584">
              <w:rPr>
                <w:sz w:val="20"/>
                <w:szCs w:val="20"/>
              </w:rPr>
              <w:t>-</w:t>
            </w:r>
            <w:r w:rsidR="00C80DC5" w:rsidRPr="00BE1584">
              <w:rPr>
                <w:sz w:val="20"/>
                <w:szCs w:val="20"/>
              </w:rPr>
              <w:t>21</w:t>
            </w:r>
          </w:p>
        </w:tc>
      </w:tr>
    </w:tbl>
    <w:p w14:paraId="560F2E0B" w14:textId="300CD8AB" w:rsidR="00896BD9" w:rsidRDefault="005051B3" w:rsidP="00477C1F">
      <w:pPr>
        <w:pStyle w:val="BodyText"/>
        <w:rPr>
          <w:rFonts w:eastAsiaTheme="minorEastAsia"/>
        </w:rPr>
      </w:pPr>
      <w:r>
        <w:rPr>
          <w:rFonts w:eastAsiaTheme="minorEastAsia"/>
        </w:rPr>
        <w:t xml:space="preserve">The year fluxes of </w:t>
      </w:r>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Pr>
          <w:rFonts w:eastAsiaTheme="minorEastAsia"/>
        </w:rPr>
        <w:t xml:space="preserve">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are</w:t>
      </w:r>
      <w:r w:rsidR="00B46EDD">
        <w:t xml:space="preserve"> relatively</w:t>
      </w:r>
      <w:r>
        <w:t xml:space="preserve"> close to zero and can be neglected. </w:t>
      </w:r>
      <w:r w:rsidR="00994C56">
        <w:t>The y</w:t>
      </w:r>
      <w:r w:rsidR="00193C4F">
        <w:rPr>
          <w:rFonts w:eastAsiaTheme="minorEastAsia"/>
        </w:rPr>
        <w:t>ear fluxes of b</w:t>
      </w:r>
      <w:r>
        <w:rPr>
          <w:rFonts w:eastAsiaTheme="minorEastAsia"/>
        </w:rPr>
        <w:t xml:space="preserve">oth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Pr>
          <w:rFonts w:eastAsiaTheme="minorEastAsia"/>
        </w:rPr>
        <w:t xml:space="preserve"> and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sidR="00193C4F">
        <w:rPr>
          <w:rFonts w:eastAsiaTheme="minorEastAsia"/>
        </w:rPr>
        <w:t xml:space="preserve"> are </w:t>
      </w:r>
      <w:r w:rsidR="00AF03ED">
        <w:rPr>
          <w:rFonts w:eastAsiaTheme="minorEastAsia"/>
        </w:rPr>
        <w:t xml:space="preserve">directed </w:t>
      </w:r>
      <w:r w:rsidR="00193C4F">
        <w:t>from the modeling domain to the external pool.</w:t>
      </w:r>
      <w:r>
        <w:rPr>
          <w:rFonts w:eastAsiaTheme="minorEastAsia"/>
        </w:rPr>
        <w:t xml:space="preserve"> So, only nitrogen compounds can contribute to the yearly </w:t>
      </w:r>
      <w:r w:rsidR="00AF03ED">
        <w:rPr>
          <w:rFonts w:eastAsiaTheme="minorEastAsia"/>
        </w:rPr>
        <w:t>in</w:t>
      </w:r>
      <w:r>
        <w:rPr>
          <w:rFonts w:eastAsiaTheme="minorEastAsia"/>
        </w:rPr>
        <w:t>flux of alkalinity</w:t>
      </w:r>
      <w:r w:rsidR="00994C56">
        <w:rPr>
          <w:rFonts w:eastAsiaTheme="minorEastAsia"/>
        </w:rPr>
        <w:t xml:space="preserve"> from the Wadden Sea to the German Bight</w:t>
      </w:r>
      <w:r>
        <w:rPr>
          <w:rFonts w:eastAsiaTheme="minorEastAsia"/>
        </w:rPr>
        <w:t xml:space="preserve">. </w:t>
      </w:r>
    </w:p>
    <w:p w14:paraId="44D0F297" w14:textId="59A34ACE" w:rsidR="00193C4F" w:rsidRPr="00C512CA" w:rsidRDefault="00193C4F" w:rsidP="00193C4F">
      <w:pPr>
        <w:pStyle w:val="BodyText"/>
        <w:rPr>
          <w:rFonts w:eastAsiaTheme="minorEastAsia"/>
        </w:rPr>
      </w:pPr>
      <w:r>
        <w:t xml:space="preserve">Since </w:t>
      </w:r>
      <m:oMath>
        <m:sSub>
          <m:sSubPr>
            <m:ctrlPr>
              <w:rPr>
                <w:rFonts w:ascii="Cambria Math" w:hAnsi="Cambria Math"/>
              </w:rPr>
            </m:ctrlPr>
          </m:sSubPr>
          <m:e>
            <m:r>
              <m:rPr>
                <m:nor/>
              </m:rPr>
              <m:t>TA</m:t>
            </m:r>
          </m:e>
          <m:sub>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sub>
        </m:sSub>
      </m:oMath>
      <w:r>
        <w:rPr>
          <w:rFonts w:eastAsiaTheme="minorEastAsia"/>
        </w:rPr>
        <w:t xml:space="preserve"> </w:t>
      </w:r>
      <w:r w:rsidR="00C3644E">
        <w:rPr>
          <w:rFonts w:eastAsiaTheme="minorEastAsia"/>
        </w:rPr>
        <w:t xml:space="preserve"> is</w:t>
      </w:r>
      <w:r>
        <w:rPr>
          <w:rFonts w:eastAsiaTheme="minorEastAsia"/>
        </w:rPr>
        <w:t xml:space="preserve"> the highest, it may seem that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is the main source of alkalinity </w:t>
      </w:r>
      <w:r>
        <w:t>in the external pool.</w:t>
      </w:r>
      <w:r w:rsidR="00C3644E">
        <w:t xml:space="preserve"> </w:t>
      </w:r>
      <w:ins w:id="55" w:author="Lisa Pro" w:date="2020-12-08T20:06:00Z">
        <w:r w:rsidR="00A2774E">
          <w:t xml:space="preserve">But there are many factors </w:t>
        </w:r>
        <w:r w:rsidR="00DE4723">
          <w:t>changing its effect on alkalinity</w:t>
        </w:r>
        <w:r w:rsidR="00DE4723" w:rsidRPr="00DE4723">
          <w:rPr>
            <w:rPrChange w:id="56" w:author="Lisa Pro" w:date="2020-12-08T20:06:00Z">
              <w:rPr>
                <w:lang w:val="nb-NO"/>
              </w:rPr>
            </w:rPrChange>
          </w:rPr>
          <w:t>:</w:t>
        </w:r>
      </w:ins>
      <w:ins w:id="57" w:author="Lisa Pro" w:date="2020-12-08T20:07:00Z">
        <w:r w:rsidR="00DE4723">
          <w:t xml:space="preserve"> </w:t>
        </w:r>
      </w:ins>
      <w:del w:id="58" w:author="Lisa Pro" w:date="2020-12-08T20:07:00Z">
        <w:r w:rsidDel="00DE4723">
          <w:rPr>
            <w:rFonts w:eastAsiaTheme="minorEastAsia"/>
          </w:rPr>
          <w:delText>But</w:delText>
        </w:r>
        <w:r w:rsidRPr="000862C6" w:rsidDel="00DE4723">
          <w:rPr>
            <w:rFonts w:eastAsiaTheme="minorEastAsia"/>
          </w:rPr>
          <w:delText xml:space="preserve"> </w:delText>
        </w:r>
      </w:del>
      <w:r w:rsidRPr="000862C6">
        <w:rPr>
          <w:rFonts w:eastAsiaTheme="minorEastAsia"/>
        </w:rPr>
        <w:t xml:space="preserve">the autotrophs </w:t>
      </w:r>
      <w:ins w:id="59" w:author="Lisa Pro" w:date="2020-12-08T20:07:00Z">
        <w:r w:rsidR="00B859B9">
          <w:rPr>
            <w:rFonts w:eastAsiaTheme="minorEastAsia"/>
          </w:rPr>
          <w:t xml:space="preserve">actively </w:t>
        </w:r>
      </w:ins>
      <w:r w:rsidRPr="000862C6">
        <w:rPr>
          <w:rFonts w:eastAsiaTheme="minorEastAsia"/>
        </w:rPr>
        <w:t>consume</w:t>
      </w:r>
      <w:r>
        <w:rPr>
          <w:rFonts w:eastAsiaTheme="minorEastAsia"/>
        </w:rPr>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reducing its effect on </w:t>
      </w:r>
      <w:r w:rsidR="00C10F62">
        <w:rPr>
          <w:rFonts w:eastAsiaTheme="minorEastAsia"/>
        </w:rPr>
        <w:t>a</w:t>
      </w:r>
      <w:r>
        <w:rPr>
          <w:rFonts w:eastAsiaTheme="minorEastAsia"/>
        </w:rPr>
        <w:t>lkalinity.  Also</w:t>
      </w:r>
      <w:r w:rsidR="00444E07">
        <w:rPr>
          <w:rFonts w:eastAsiaTheme="minorEastAsia"/>
        </w:rPr>
        <w:t>,</w:t>
      </w:r>
      <w:r w:rsidRPr="00C512CA">
        <w:rPr>
          <w:rFonts w:eastAsiaTheme="minorEastAsia"/>
        </w:rPr>
        <w:t xml:space="preserve"> </w:t>
      </w:r>
      <w:r w:rsidRPr="00193C4F">
        <w:rPr>
          <w:rFonts w:eastAsiaTheme="minorEastAsia"/>
        </w:rPr>
        <w:t>it reacts with oxygen and turns</w:t>
      </w:r>
      <w:r w:rsidR="00E82AE9">
        <w:rPr>
          <w:rFonts w:eastAsiaTheme="minorEastAsia"/>
        </w:rPr>
        <w:t xml:space="preserve"> ultimately</w:t>
      </w:r>
      <w:r w:rsidRPr="00193C4F">
        <w:rPr>
          <w:rFonts w:eastAsiaTheme="minorEastAsia"/>
        </w:rPr>
        <w:t xml:space="preserve"> into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AF03ED">
        <w:t xml:space="preserve"> which has a negative charge</w:t>
      </w:r>
      <w:r w:rsidRPr="00C512CA">
        <w:t>,</w:t>
      </w:r>
      <w:r w:rsidR="00AF03ED">
        <w:t xml:space="preserve"> so</w:t>
      </w:r>
      <w:r w:rsidRPr="00C512CA">
        <w:t xml:space="preserve"> an increase in </w:t>
      </w:r>
      <m:oMath>
        <m:sSubSup>
          <m:sSubSupPr>
            <m:ctrlPr>
              <w:ins w:id="60" w:author="Lisa Pro" w:date="2020-12-08T20:07:00Z">
                <w:rPr>
                  <w:rFonts w:ascii="Cambria Math" w:hAnsi="Cambria Math"/>
                </w:rPr>
              </w:ins>
            </m:ctrlPr>
          </m:sSubSupPr>
          <m:e>
            <m:r>
              <w:ins w:id="61" w:author="Lisa Pro" w:date="2020-12-08T20:07:00Z">
                <m:rPr>
                  <m:nor/>
                </m:rPr>
                <m:t>NH</m:t>
              </w:ins>
            </m:r>
          </m:e>
          <m:sub>
            <m:r>
              <w:ins w:id="62" w:author="Lisa Pro" w:date="2020-12-08T20:07:00Z">
                <w:rPr>
                  <w:rFonts w:ascii="Cambria Math" w:hAnsi="Cambria Math"/>
                </w:rPr>
                <m:t>4</m:t>
              </w:ins>
            </m:r>
          </m:sub>
          <m:sup>
            <m:r>
              <w:ins w:id="63" w:author="Lisa Pro" w:date="2020-12-08T20:07:00Z">
                <w:rPr>
                  <w:rFonts w:ascii="Cambria Math" w:hAnsi="Cambria Math"/>
                </w:rPr>
                <m:t>+</m:t>
              </w:ins>
            </m:r>
          </m:sup>
        </m:sSubSup>
      </m:oMath>
      <w:ins w:id="64" w:author="Lisa Pro" w:date="2020-12-08T20:07:00Z">
        <w:r w:rsidR="00B859B9">
          <w:rPr>
            <w:rFonts w:eastAsiaTheme="minorEastAsia"/>
          </w:rPr>
          <w:t xml:space="preserve"> </w:t>
        </w:r>
      </w:ins>
      <w:del w:id="65" w:author="Lisa Pro" w:date="2020-12-08T20:07:00Z">
        <w:r w:rsidRPr="00C512CA" w:rsidDel="00B859B9">
          <w:delText xml:space="preserve">its </w:delText>
        </w:r>
      </w:del>
      <w:r w:rsidRPr="00C512CA">
        <w:t>concentration leads to a decrease in alkalinity</w:t>
      </w:r>
      <w:r>
        <w:t xml:space="preserve">. As a result, </w:t>
      </w:r>
      <w:r w:rsidR="00174C68">
        <w:t xml:space="preserve">the flux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174C68">
        <w:rPr>
          <w:rFonts w:eastAsiaTheme="minorEastAsia"/>
        </w:rPr>
        <w:t xml:space="preserve">  into the external pool has </w:t>
      </w:r>
      <w:r w:rsidR="00AF03ED">
        <w:rPr>
          <w:rFonts w:eastAsiaTheme="minorEastAsia"/>
        </w:rPr>
        <w:t xml:space="preserve">only </w:t>
      </w:r>
      <w:r w:rsidR="0024021D">
        <w:rPr>
          <w:rFonts w:eastAsiaTheme="minorEastAsia"/>
        </w:rPr>
        <w:t>a temporal</w:t>
      </w:r>
      <w:r w:rsidR="00174C68">
        <w:rPr>
          <w:rFonts w:eastAsiaTheme="minorEastAsia"/>
        </w:rPr>
        <w:t xml:space="preserve"> effect.</w:t>
      </w:r>
    </w:p>
    <w:p w14:paraId="05CFF241" w14:textId="17591750" w:rsidR="005051B3" w:rsidRDefault="00A422A1">
      <w:pPr>
        <w:pStyle w:val="BodyText"/>
      </w:pPr>
      <w:ins w:id="66" w:author="Lisa Pro" w:date="2020-12-08T20:08:00Z">
        <w:r>
          <w:rPr>
            <w:rFonts w:eastAsiaTheme="minorEastAsia"/>
          </w:rPr>
          <w:t xml:space="preserve">If not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Pr>
            <w:rFonts w:eastAsiaTheme="minorEastAsia"/>
          </w:rPr>
          <w:t xml:space="preserve"> , </w:t>
        </w:r>
      </w:ins>
      <w:del w:id="67" w:author="Lisa Pro" w:date="2020-12-08T20:08:00Z">
        <w:r w:rsidR="00174C68" w:rsidDel="00A422A1">
          <w:rPr>
            <w:rFonts w:eastAsiaTheme="minorEastAsia"/>
          </w:rPr>
          <w:delText>T</w:delText>
        </w:r>
      </w:del>
      <w:ins w:id="68" w:author="Lisa Pro" w:date="2020-12-08T20:08:00Z">
        <w:r>
          <w:rPr>
            <w:rFonts w:eastAsiaTheme="minorEastAsia"/>
          </w:rPr>
          <w:t>t</w:t>
        </w:r>
      </w:ins>
      <w:r w:rsidR="00174C68">
        <w:rPr>
          <w:rFonts w:eastAsiaTheme="minorEastAsia"/>
        </w:rPr>
        <w:t xml:space="preserve">hen </w:t>
      </w:r>
      <w:r w:rsidR="00EE7A94">
        <w:rPr>
          <w:rFonts w:eastAsiaTheme="minorEastAsia"/>
        </w:rPr>
        <w:t xml:space="preserve">nitrates can be the most important </w:t>
      </w:r>
      <w:r w:rsidR="00174C68">
        <w:rPr>
          <w:rFonts w:eastAsiaTheme="minorEastAsia"/>
        </w:rPr>
        <w:t>component of</w:t>
      </w:r>
      <w:r w:rsidR="00174C68" w:rsidRPr="00174C68">
        <w:t xml:space="preserve"> </w:t>
      </w:r>
      <w:r w:rsidR="00174C68">
        <w:t>TA flux</w:t>
      </w:r>
      <w:r w:rsidR="00174C68">
        <w:rPr>
          <w:rFonts w:eastAsiaTheme="minorEastAsia"/>
        </w:rPr>
        <w:t>.</w:t>
      </w:r>
      <w:r w:rsidR="00EE7A94">
        <w:rPr>
          <w:rFonts w:eastAsiaTheme="minorEastAsia"/>
        </w:rPr>
        <w:t xml:space="preserve"> </w:t>
      </w:r>
      <w:r w:rsidR="00174C68">
        <w:t>The direction</w:t>
      </w:r>
      <w:r w:rsidR="00444E07">
        <w:t xml:space="preserve"> of</w:t>
      </w:r>
      <w:r w:rsidR="00174C68">
        <w:t xml:space="preserve"> </w:t>
      </w:r>
      <w:r w:rsidR="00AF03ED">
        <w:t xml:space="preserve">its </w:t>
      </w:r>
      <w:r w:rsidR="00174C68">
        <w:t xml:space="preserve">flux changes during the year. However, summing </w:t>
      </w:r>
      <w:ins w:id="69" w:author="Lisa Pro" w:date="2020-12-08T20:08:00Z">
        <w:r w:rsidR="002C4DF7">
          <w:t xml:space="preserve">fluxes </w:t>
        </w:r>
      </w:ins>
      <w:r w:rsidR="00174C68">
        <w:t xml:space="preserve">over a year gives us an alkalinity outflow from the modeling domain to the external pool. </w:t>
      </w:r>
      <m:oMath>
        <m:sSub>
          <m:sSubPr>
            <m:ctrlPr>
              <w:rPr>
                <w:rFonts w:ascii="Cambria Math" w:hAnsi="Cambria Math"/>
              </w:rPr>
            </m:ctrlPr>
          </m:sSubPr>
          <m:e>
            <m:r>
              <m:rPr>
                <m:nor/>
              </m:rPr>
              <m:t>TA</m:t>
            </m:r>
          </m:e>
          <m:sub>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sub>
        </m:sSub>
      </m:oMath>
      <w:r w:rsidR="00174C68">
        <w:t xml:space="preserve"> flux is the strongest in May</w:t>
      </w:r>
      <w:r w:rsidR="00AF560E">
        <w:t>;</w:t>
      </w:r>
      <w:r w:rsidR="00174C68">
        <w:t xml:space="preserve"> </w:t>
      </w:r>
      <w:commentRangeStart w:id="70"/>
      <w:r w:rsidR="00174C68">
        <w:t>therefore, there is a significant spring input of nitrates</w:t>
      </w:r>
      <w:r w:rsidR="00EE078D">
        <w:t>.</w:t>
      </w:r>
      <w:r w:rsidR="00EE078D">
        <w:rPr>
          <w:rFonts w:eastAsiaTheme="minorEastAsia"/>
        </w:rPr>
        <w:t xml:space="preserve"> Two main sinks of nitrates in the modeling domain are consumption by autotrophs and denitrification.</w:t>
      </w:r>
      <w:commentRangeEnd w:id="70"/>
      <w:r w:rsidR="00A931F8">
        <w:rPr>
          <w:rStyle w:val="CommentReference"/>
        </w:rPr>
        <w:commentReference w:id="70"/>
      </w:r>
    </w:p>
    <w:p w14:paraId="68DA0264" w14:textId="21DE7393" w:rsidR="0017203D" w:rsidRDefault="00DE494C">
      <w:pPr>
        <w:pStyle w:val="BodyText"/>
      </w:pPr>
      <w:r>
        <w:t xml:space="preserve">The overall </w:t>
      </w:r>
      <m:oMath>
        <m:sSub>
          <m:sSubPr>
            <m:ctrlPr>
              <w:rPr>
                <w:rFonts w:ascii="Cambria Math" w:hAnsi="Cambria Math"/>
              </w:rPr>
            </m:ctrlPr>
          </m:sSubPr>
          <m:e>
            <m:r>
              <m:rPr>
                <m:nor/>
              </m:rPr>
              <m:t>TA</m:t>
            </m:r>
          </m:e>
          <m:sub>
            <m:r>
              <m:rPr>
                <m:nor/>
              </m:rPr>
              <m:t>ec</m:t>
            </m:r>
          </m:sub>
        </m:sSub>
      </m:oMath>
      <w:r w:rsidR="00896BD9">
        <w:t xml:space="preserve"> </w:t>
      </w:r>
      <w:r>
        <w:t>flux</w:t>
      </w:r>
      <w:r w:rsidR="002163E4">
        <w:t xml:space="preserve"> is</w:t>
      </w:r>
      <w:r w:rsidR="002574A4">
        <w:t xml:space="preserve"> 2.7 </w:t>
      </w:r>
      <m:oMath>
        <m:sSup>
          <m:sSupPr>
            <m:ctrlPr>
              <w:rPr>
                <w:rFonts w:ascii="Cambria Math" w:hAnsi="Cambria Math"/>
              </w:rPr>
            </m:ctrlPr>
          </m:sSupPr>
          <m:e>
            <m:r>
              <m:rPr>
                <m:nor/>
              </m:rPr>
              <m:t>M year</m:t>
            </m:r>
          </m:e>
          <m:sup>
            <m:r>
              <w:rPr>
                <w:rFonts w:ascii="Cambria Math" w:hAnsi="Cambria Math"/>
              </w:rPr>
              <m:t>-1</m:t>
            </m:r>
          </m:sup>
        </m:sSup>
        <m:sSup>
          <m:sSupPr>
            <m:ctrlPr>
              <w:rPr>
                <w:rFonts w:ascii="Cambria Math" w:hAnsi="Cambria Math"/>
              </w:rPr>
            </m:ctrlPr>
          </m:sSupPr>
          <m:e>
            <m:r>
              <m:rPr>
                <m:nor/>
              </m:rPr>
              <m:t>m</m:t>
            </m:r>
          </m:e>
          <m:sup>
            <m:r>
              <w:rPr>
                <w:rFonts w:ascii="Cambria Math" w:hAnsi="Cambria Math"/>
              </w:rPr>
              <m:t>-2</m:t>
            </m:r>
          </m:sup>
        </m:sSup>
      </m:oMath>
      <w:r w:rsidR="002574A4">
        <w:t xml:space="preserve"> per year. </w:t>
      </w:r>
      <w:r w:rsidR="002163E4">
        <w:t xml:space="preserve">Assuming the </w:t>
      </w:r>
      <w:r w:rsidR="002574A4">
        <w:t xml:space="preserve">area of the Wadden Sea </w:t>
      </w:r>
      <w:r w:rsidR="002163E4">
        <w:t xml:space="preserve">to be </w:t>
      </w:r>
      <w:r w:rsidR="002574A4">
        <w:t xml:space="preserve">5000 </w:t>
      </w:r>
      <m:oMath>
        <m:sSup>
          <m:sSupPr>
            <m:ctrlPr>
              <w:rPr>
                <w:rFonts w:ascii="Cambria Math" w:hAnsi="Cambria Math"/>
              </w:rPr>
            </m:ctrlPr>
          </m:sSupPr>
          <m:e>
            <m:r>
              <m:rPr>
                <m:nor/>
              </m:rPr>
              <m:t>km</m:t>
            </m:r>
          </m:e>
          <m:sup>
            <m:r>
              <w:rPr>
                <w:rFonts w:ascii="Cambria Math" w:hAnsi="Cambria Math"/>
              </w:rPr>
              <m:t>2</m:t>
            </m:r>
          </m:sup>
        </m:sSup>
      </m:oMath>
      <w:r w:rsidR="002574A4">
        <w:t xml:space="preserve"> </w:t>
      </w:r>
      <w:r w:rsidR="00CF2E69">
        <w:fldChar w:fldCharType="begin"/>
      </w:r>
      <w:r w:rsidR="00CF2E69">
        <w:instrText xml:space="preserve"> ADDIN ZOTERO_ITEM CSL_CITATION {"citationID":"kFvQY011","properties":{"formattedCitation":"(Thomas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163E4">
        <w:t xml:space="preserve">,  </w:t>
      </w:r>
      <w:r w:rsidR="002574A4">
        <w:t xml:space="preserve">we </w:t>
      </w:r>
      <w:r w:rsidR="00E756E0">
        <w:t>can</w:t>
      </w:r>
      <w:r w:rsidR="002574A4">
        <w:t xml:space="preserve"> estimat</w:t>
      </w:r>
      <w:r w:rsidR="00E756E0">
        <w:t xml:space="preserve">e that the </w:t>
      </w:r>
      <w:r w:rsidR="002574A4">
        <w:t xml:space="preserve">amount of alkalinity transported from the Wadden Sea to the German Bight </w:t>
      </w:r>
      <w:r w:rsidR="00E756E0">
        <w:t xml:space="preserve">is </w:t>
      </w:r>
      <w:r w:rsidR="002574A4">
        <w:t>approximately 13.5 GM per year.</w:t>
      </w:r>
      <w:r w:rsidR="002163E4">
        <w:t xml:space="preserve"> </w:t>
      </w:r>
      <w:r w:rsidR="002163E4">
        <w:lastRenderedPageBreak/>
        <w:t>This estimation has</w:t>
      </w:r>
      <w:r w:rsidR="002574A4">
        <w:t xml:space="preserve"> the same order of magnitude as the values reported by </w:t>
      </w:r>
      <w:r w:rsidR="00CF2E69">
        <w:fldChar w:fldCharType="begin"/>
      </w:r>
      <w:r w:rsidR="00CF2E69">
        <w:instrText xml:space="preserve"> ADDIN ZOTERO_ITEM CSL_CITATION {"citationID":"kpOEpH1b","properties":{"formattedCitation":"(Thomas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sidR="00CF2E69">
        <w:fldChar w:fldCharType="separate"/>
      </w:r>
      <w:r w:rsidR="00CF2E69" w:rsidRPr="00CF2E69">
        <w:rPr>
          <w:rFonts w:ascii="Cambria" w:hAnsi="Cambria"/>
        </w:rPr>
        <w:t>(Thomas et al., 2009)</w:t>
      </w:r>
      <w:r w:rsidR="00CF2E69">
        <w:fldChar w:fldCharType="end"/>
      </w:r>
      <w:r w:rsidR="002574A4">
        <w:t xml:space="preserve">, 72.5 GM and </w:t>
      </w:r>
      <w:r w:rsidR="00CF2E69">
        <w:fldChar w:fldCharType="begin"/>
      </w:r>
      <w:r w:rsidR="00CF2E69">
        <w:instrText xml:space="preserve"> ADDIN ZOTERO_ITEM CSL_CITATION {"citationID":"cuxEImZd","properties":{"formattedCitation":"(Schwichtenberg,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CF2E69">
        <w:fldChar w:fldCharType="separate"/>
      </w:r>
      <w:r w:rsidR="00CF2E69" w:rsidRPr="00CF2E69">
        <w:rPr>
          <w:rFonts w:ascii="Cambria" w:hAnsi="Cambria"/>
        </w:rPr>
        <w:t>(Schwichtenberg, 2013)</w:t>
      </w:r>
      <w:r w:rsidR="00CF2E69">
        <w:fldChar w:fldCharType="end"/>
      </w:r>
      <w:r w:rsidR="00CF2E69">
        <w:t>, 40 GM.</w:t>
      </w:r>
    </w:p>
    <w:p w14:paraId="1E950E7D" w14:textId="09AA7545" w:rsidR="00B85895" w:rsidRDefault="00B85895" w:rsidP="0043363A">
      <w:pPr>
        <w:pStyle w:val="Heading3"/>
      </w:pPr>
      <w:r>
        <w:t>The effect of 'Irreversible alkalinity' on alkalinity generation</w:t>
      </w:r>
    </w:p>
    <w:p w14:paraId="4FC67436" w14:textId="02C1303C" w:rsidR="00E764AF" w:rsidRDefault="006B56B4">
      <w:pPr>
        <w:pStyle w:val="BodyText"/>
      </w:pPr>
      <w:r>
        <w:rPr>
          <w:rStyle w:val="Hyperlink"/>
        </w:rPr>
        <w:fldChar w:fldCharType="begin"/>
      </w:r>
      <w:r>
        <w:rPr>
          <w:rStyle w:val="Hyperlink"/>
        </w:rPr>
        <w:instrText xml:space="preserve"> ADDIN ZOTERO_ITEM CSL_CITATION {"citationID":"yX7Nx7Yk","properties":{"formattedCitation":"(Thomas et al., 2009)","plainCitation":"(Thomas et al., 2009)","noteIndex":0},"citationItems":[{"id":147,"uris":["http://zotero.org/users/6096902/items/CP96UENE"],"uri":["http://zotero.org/users/6096902/items/CP96UENE"],"itemData":{"id":147,"type":"article-journal","container-title":"Biogeosciences","DOI":"10.5194/bg-6-267-2009","issue":"2","page":"267–274","title":"Enhanced ocean carbon storage from anaerobic alkalinity generation in coastal sediments","volume":"6","author":[{"family":"Thomas","given":"H."},{"family":"Schiettecatte","given":"L.-S."},{"family":"Suykens","given":"K."},{"family":"Koné","given":"Y. J. M."},{"family":"Shadwick","given":"E. H."},{"family":"Prowe","given":"A. E. F."},{"family":"Bozec","given":"Y."},{"family":"Baar","given":"H. J. W.","non-dropping-particle":"de"},{"family":"Borges","given":"A. V."}],"issued":{"date-parts":[["2009"]]}}}],"schema":"https://github.com/citation-style-language/schema/raw/master/csl-citation.json"} </w:instrText>
      </w:r>
      <w:r>
        <w:rPr>
          <w:rStyle w:val="Hyperlink"/>
        </w:rPr>
        <w:fldChar w:fldCharType="separate"/>
      </w:r>
      <w:r w:rsidRPr="006B56B4">
        <w:rPr>
          <w:rFonts w:ascii="Cambria" w:hAnsi="Cambria"/>
        </w:rPr>
        <w:t>(Thomas et al., 2009)</w:t>
      </w:r>
      <w:r>
        <w:rPr>
          <w:rStyle w:val="Hyperlink"/>
        </w:rPr>
        <w:fldChar w:fldCharType="end"/>
      </w:r>
      <w:r w:rsidR="002574A4">
        <w:t xml:space="preserve"> proposed that the alkalinity flux from the Wadden Sea to the German Bight is due to irreversible alkalinity generation processes, and denitrification is the most </w:t>
      </w:r>
      <w:r w:rsidR="00F91634">
        <w:t xml:space="preserve">critical </w:t>
      </w:r>
      <w:r w:rsidR="002574A4">
        <w:t xml:space="preserve">contributor </w:t>
      </w:r>
      <w:r w:rsidR="004136E4">
        <w:t xml:space="preserve">to the irreversible alkalinity. </w:t>
      </w:r>
      <w:r w:rsidR="00896BD9">
        <w:t xml:space="preserve">Scenario 2 </w:t>
      </w:r>
      <w:r w:rsidR="00B85895">
        <w:t xml:space="preserve">is the same as Scenario 1 but </w:t>
      </w:r>
      <w:r w:rsidR="00896BD9">
        <w:t>does not include denitrification reactions</w:t>
      </w:r>
      <w:r w:rsidR="00AF560E">
        <w:t>. I</w:t>
      </w:r>
      <w:r w:rsidR="00B85895">
        <w:t>t</w:t>
      </w:r>
      <w:r w:rsidR="00896BD9">
        <w:t xml:space="preserve"> allows us to evaluate the effect of 'Irreversible alkalinity' on the alkalinity transfer. In this scenario</w:t>
      </w:r>
      <w:r w:rsidR="00AF560E">
        <w:t>,</w:t>
      </w:r>
      <w:r w:rsidR="00896BD9">
        <w:t xml:space="preserve"> </w:t>
      </w:r>
      <w:r w:rsidR="002574A4">
        <w:t>the</w:t>
      </w:r>
      <w:r w:rsidR="00896BD9">
        <w:t xml:space="preserve"> alkalinity</w:t>
      </w:r>
      <w:r w:rsidR="002574A4">
        <w:t xml:space="preserve"> transport</w:t>
      </w:r>
      <w:r w:rsidR="00896BD9">
        <w:t xml:space="preserve"> </w:t>
      </w:r>
      <w:r w:rsidR="002574A4">
        <w:t>from the modeling domain to the ex</w:t>
      </w:r>
      <w:r w:rsidR="00DE02E9">
        <w:t xml:space="preserve">ternal pool </w:t>
      </w:r>
      <w:r w:rsidR="00896BD9">
        <w:t xml:space="preserve">is </w:t>
      </w:r>
      <w:r w:rsidR="00DE02E9">
        <w:t>12.5 GM per year.</w:t>
      </w:r>
      <w:r w:rsidR="002574A4">
        <w:t xml:space="preserve"> </w:t>
      </w:r>
      <w:r w:rsidR="00DE02E9">
        <w:t>It</w:t>
      </w:r>
      <w:r w:rsidR="002574A4">
        <w:t xml:space="preserve"> is only slightly </w:t>
      </w:r>
      <w:r w:rsidR="00896BD9">
        <w:t xml:space="preserve">lower </w:t>
      </w:r>
      <w:r w:rsidR="00DE02E9">
        <w:t>compar</w:t>
      </w:r>
      <w:r w:rsidR="00AF560E">
        <w:t>ed</w:t>
      </w:r>
      <w:r w:rsidR="00DE02E9">
        <w:t xml:space="preserve"> with Scenario 1</w:t>
      </w:r>
      <w:r w:rsidR="00BE7E31">
        <w:t xml:space="preserve"> (13.5 GM)</w:t>
      </w:r>
      <w:r w:rsidR="002574A4">
        <w:t xml:space="preserve">. </w:t>
      </w:r>
      <w:r w:rsidR="00AF560E">
        <w:t>I</w:t>
      </w:r>
      <w:r w:rsidR="00DE02E9">
        <w:t>n our modeling</w:t>
      </w:r>
      <w:r w:rsidR="00AE6BB0">
        <w:t xml:space="preserve">, </w:t>
      </w:r>
      <w:r w:rsidR="00F91634">
        <w:t>autotrophs' consumption of nutrient</w:t>
      </w:r>
      <w:r w:rsidR="0017203D">
        <w:t xml:space="preserve">s </w:t>
      </w:r>
      <w:r w:rsidR="00DE02E9">
        <w:t xml:space="preserve">is </w:t>
      </w:r>
      <w:r w:rsidR="00F91634">
        <w:t xml:space="preserve">a </w:t>
      </w:r>
      <w:r w:rsidR="00DE02E9">
        <w:t>more</w:t>
      </w:r>
      <w:r w:rsidR="002574A4">
        <w:t xml:space="preserve"> influential part of alkalinity generation</w:t>
      </w:r>
      <w:r w:rsidR="00DE02E9">
        <w:t xml:space="preserve"> than denitrification</w:t>
      </w:r>
      <w:r w:rsidR="00867621">
        <w:t>. It</w:t>
      </w:r>
      <w:r w:rsidR="002574A4">
        <w:t xml:space="preserve"> matches the conclusions of</w:t>
      </w:r>
      <w:r w:rsidR="004136E4">
        <w:t xml:space="preserve"> </w:t>
      </w:r>
      <w:r w:rsidR="004136E4">
        <w:fldChar w:fldCharType="begin"/>
      </w:r>
      <w:r w:rsidR="004136E4">
        <w:instrText xml:space="preserve"> ADDIN ZOTERO_ITEM CSL_CITATION {"citationID":"k84hRjXm","properties":{"formattedCitation":"(Schwichtenberg, 2013)","plainCitation":"(Schwichtenberg, 2013)","noteIndex":0},"citationItems":[{"id":245,"uris":["http://zotero.org/users/6096902/items/KVU2SD9A"],"uri":["http://zotero.org/users/6096902/items/KVU2SD9A"],"itemData":{"id":245,"type":"thesis","event-place":"Hamburg","publisher":"Universität Hamburg","publisher-place":"Hamburg","title":"Drivers of the carbonate system variability in the southern North Sea: River input, anaerobic alkalinity generation in the Wadden Sea and internal processes","author":[{"family":"Schwichtenberg","given":"Fabian"}],"issued":{"date-parts":[["2013"]]}}}],"schema":"https://github.com/citation-style-language/schema/raw/master/csl-citation.json"} </w:instrText>
      </w:r>
      <w:r w:rsidR="004136E4">
        <w:fldChar w:fldCharType="separate"/>
      </w:r>
      <w:r w:rsidR="004136E4" w:rsidRPr="004136E4">
        <w:rPr>
          <w:rFonts w:ascii="Cambria" w:hAnsi="Cambria"/>
        </w:rPr>
        <w:t>(Schwichtenberg 2013)</w:t>
      </w:r>
      <w:r w:rsidR="004136E4">
        <w:fldChar w:fldCharType="end"/>
      </w:r>
      <w:r w:rsidR="002574A4">
        <w:t>, who proposed that alkalinity in the Southern North Sea is generated</w:t>
      </w:r>
      <w:r w:rsidR="004136E4">
        <w:t xml:space="preserve"> during nutrients assimilation</w:t>
      </w:r>
      <w:r w:rsidR="00BE7E31">
        <w:t xml:space="preserve"> before denitrification</w:t>
      </w:r>
      <w:r w:rsidR="002574A4">
        <w:t xml:space="preserve">, here we have </w:t>
      </w:r>
      <w:r w:rsidR="00F91634">
        <w:t xml:space="preserve">a </w:t>
      </w:r>
      <w:r w:rsidR="002574A4">
        <w:t>similar observation for the Wadden Sea.</w:t>
      </w:r>
    </w:p>
    <w:p w14:paraId="7060C53F" w14:textId="758D2CAC" w:rsidR="00402D4A" w:rsidRDefault="00402D4A" w:rsidP="00402D4A">
      <w:pPr>
        <w:pStyle w:val="Heading3"/>
      </w:pPr>
      <w:bookmarkStart w:id="71" w:name="X425a6ad9e5714883e786c76f68d415371365a9f"/>
      <w:bookmarkEnd w:id="51"/>
      <w:r>
        <w:t xml:space="preserve">High summer </w:t>
      </w:r>
      <w:r w:rsidR="00C601D4">
        <w:t>a</w:t>
      </w:r>
      <w:r>
        <w:t xml:space="preserve">lkalinity </w:t>
      </w:r>
      <w:r w:rsidR="00C601D4">
        <w:t>v</w:t>
      </w:r>
      <w:r>
        <w:t>alues in the German Bight</w:t>
      </w:r>
    </w:p>
    <w:p w14:paraId="52DFEC16" w14:textId="18A1DFC1" w:rsidR="00680BF3" w:rsidRPr="00970369" w:rsidRDefault="00CA0155">
      <w:pPr>
        <w:pStyle w:val="FirstParagraph"/>
      </w:pPr>
      <w:r>
        <w:t>TA</w:t>
      </w:r>
      <w:r w:rsidR="003E31F1">
        <w:t xml:space="preserve"> </w:t>
      </w:r>
      <w:r>
        <w:t xml:space="preserve">in the German Bight </w:t>
      </w:r>
      <w:r w:rsidR="003433D7">
        <w:t xml:space="preserve">varies from 2250 μM in spring to </w:t>
      </w:r>
      <w:r w:rsidR="003E31F1">
        <w:t>2</w:t>
      </w:r>
      <w:r w:rsidR="00F75211">
        <w:t>450 μM at the end of August (see Fig. I1).</w:t>
      </w:r>
      <w:r w:rsidR="000376D8">
        <w:t xml:space="preserve"> Thus, the year difference</w:t>
      </w:r>
      <w:r w:rsidR="00E57B7F">
        <w:t xml:space="preserve"> (or relative alkalinity value)</w:t>
      </w:r>
      <w:r w:rsidR="000376D8">
        <w:t xml:space="preserve"> is 200 μM.</w:t>
      </w:r>
      <w:r w:rsidR="0032715B">
        <w:t xml:space="preserve"> </w:t>
      </w:r>
      <w:r w:rsidR="00680BF3">
        <w:t xml:space="preserve">First, we want to evaluate which parameters can cause such a difference. </w:t>
      </w:r>
    </w:p>
    <w:p w14:paraId="19B68BE7" w14:textId="4819B272" w:rsidR="003E31F1" w:rsidRDefault="00F163F0">
      <w:pPr>
        <w:pStyle w:val="FirstParagraph"/>
      </w:pPr>
      <w:r>
        <w:t xml:space="preserve">The </w:t>
      </w:r>
      <w:r w:rsidR="0032715B">
        <w:t xml:space="preserve">biogeochemical transformations </w:t>
      </w:r>
      <w:r w:rsidR="00402D4A">
        <w:t xml:space="preserve">of nitrogen species </w:t>
      </w:r>
      <w:r>
        <w:t xml:space="preserve">cannot </w:t>
      </w:r>
      <w:del w:id="72" w:author="Lisa Pro" w:date="2020-12-08T21:58:00Z">
        <w:r w:rsidDel="00897013">
          <w:delText xml:space="preserve">supply </w:delText>
        </w:r>
      </w:del>
      <w:ins w:id="73" w:author="Lisa Pro" w:date="2020-12-08T21:58:00Z">
        <w:r w:rsidR="00897013">
          <w:t xml:space="preserve">provide </w:t>
        </w:r>
      </w:ins>
      <w:r>
        <w:t xml:space="preserve">such </w:t>
      </w:r>
      <w:ins w:id="74" w:author="Lisa Pro" w:date="2020-12-08T21:58:00Z">
        <w:r w:rsidR="00897013">
          <w:t>increase of TA</w:t>
        </w:r>
      </w:ins>
      <w:del w:id="75" w:author="Lisa Pro" w:date="2020-12-08T21:58:00Z">
        <w:r w:rsidR="00F91634" w:rsidDel="00897013">
          <w:delText xml:space="preserve">a </w:delText>
        </w:r>
        <w:r w:rsidDel="00897013">
          <w:delText>difference</w:delText>
        </w:r>
      </w:del>
      <w:r>
        <w:t xml:space="preserve">. </w:t>
      </w:r>
      <w:r w:rsidR="008D1C2D">
        <w:t xml:space="preserve">The year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Pr>
          <w:rFonts w:eastAsiaTheme="minorEastAsia"/>
        </w:rPr>
        <w:t xml:space="preserve"> maximum concentration is around 40 </w:t>
      </w:r>
      <w:r>
        <w:t>μM</w:t>
      </w:r>
      <w:r>
        <w:rPr>
          <w:rFonts w:eastAsiaTheme="minorEastAsia"/>
        </w:rPr>
        <w:t xml:space="preserve"> </w:t>
      </w:r>
      <w:r w:rsidR="006D33BF">
        <w:rPr>
          <w:rFonts w:eastAsiaTheme="minorEastAsia"/>
        </w:rPr>
        <w:t>in spring</w:t>
      </w:r>
      <w:r>
        <w:rPr>
          <w:rFonts w:eastAsiaTheme="minorEastAsia"/>
        </w:rPr>
        <w:t xml:space="preserve"> </w:t>
      </w:r>
      <w:r>
        <w:rPr>
          <w:rFonts w:eastAsiaTheme="minorEastAsia"/>
        </w:rPr>
        <w:fldChar w:fldCharType="begin"/>
      </w:r>
      <w:r>
        <w:rPr>
          <w:rFonts w:eastAsiaTheme="minorEastAsia"/>
        </w:rPr>
        <w:instrText xml:space="preserve"> ADDIN ZOTERO_ITEM CSL_CITATION {"citationID":"4Ct0v2Uq","properties":{"formattedCitation":"(van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Pr>
          <w:rFonts w:eastAsiaTheme="minorEastAsia"/>
        </w:rPr>
        <w:fldChar w:fldCharType="separate"/>
      </w:r>
      <w:r w:rsidRPr="00F163F0">
        <w:rPr>
          <w:rFonts w:ascii="Cambria" w:hAnsi="Cambria"/>
        </w:rPr>
        <w:t>(van Beusekom et al., 2009)</w:t>
      </w:r>
      <w:r>
        <w:rPr>
          <w:rFonts w:eastAsiaTheme="minorEastAsia"/>
        </w:rPr>
        <w:fldChar w:fldCharType="end"/>
      </w:r>
      <w:r w:rsidR="00AB75CA">
        <w:rPr>
          <w:rFonts w:eastAsiaTheme="minorEastAsia"/>
        </w:rPr>
        <w:t xml:space="preserve">. </w:t>
      </w:r>
      <w:ins w:id="76" w:author="Lisa Pro" w:date="2020-12-08T21:59:00Z">
        <w:r w:rsidR="00A54188">
          <w:rPr>
            <w:rFonts w:eastAsiaTheme="minorEastAsia"/>
          </w:rPr>
          <w:t>So, even if all</w:t>
        </w:r>
      </w:ins>
      <w:ins w:id="77" w:author="Lisa Pro" w:date="2020-12-08T22:00:00Z">
        <w:r w:rsidR="00A54188">
          <w:rPr>
            <w:rFonts w:eastAsiaTheme="minorEastAsia"/>
          </w:rPr>
          <w:t xml:space="preserve"> nitrate will be consumed, it </w:t>
        </w:r>
      </w:ins>
      <w:del w:id="78" w:author="Lisa Pro" w:date="2020-12-08T22:00:00Z">
        <w:r w:rsidR="00AB75CA" w:rsidDel="00A54188">
          <w:rPr>
            <w:rFonts w:eastAsiaTheme="minorEastAsia"/>
          </w:rPr>
          <w:delText>I</w:delText>
        </w:r>
        <w:r w:rsidDel="00A54188">
          <w:rPr>
            <w:rFonts w:eastAsiaTheme="minorEastAsia"/>
          </w:rPr>
          <w:delText xml:space="preserve">ts consumption </w:delText>
        </w:r>
      </w:del>
      <w:r>
        <w:rPr>
          <w:rFonts w:eastAsiaTheme="minorEastAsia"/>
        </w:rPr>
        <w:t xml:space="preserve">will increase TA </w:t>
      </w:r>
      <w:ins w:id="79" w:author="Lisa Pro" w:date="2020-12-08T22:00:00Z">
        <w:r w:rsidR="00A54188">
          <w:rPr>
            <w:rFonts w:eastAsiaTheme="minorEastAsia"/>
          </w:rPr>
          <w:t xml:space="preserve">by </w:t>
        </w:r>
      </w:ins>
      <w:r w:rsidR="00AB75CA">
        <w:rPr>
          <w:rFonts w:eastAsiaTheme="minorEastAsia"/>
        </w:rPr>
        <w:t xml:space="preserve">no more than 40 </w:t>
      </w:r>
      <w:r w:rsidR="00AB75CA">
        <w:t>μM up to 2290 μM</w:t>
      </w:r>
      <w:r w:rsidR="005F5AB5">
        <w:t>,</w:t>
      </w:r>
      <w:r w:rsidR="00AB75CA">
        <w:t xml:space="preserve"> according to </w:t>
      </w:r>
      <m:oMath>
        <m:sSub>
          <m:sSubPr>
            <m:ctrlPr>
              <w:rPr>
                <w:rFonts w:ascii="Cambria Math" w:hAnsi="Cambria Math"/>
              </w:rPr>
            </m:ctrlPr>
          </m:sSubPr>
          <m:e>
            <m:r>
              <m:rPr>
                <m:nor/>
              </m:rPr>
              <m:t>TA</m:t>
            </m:r>
          </m:e>
          <m:sub>
            <m:r>
              <m:rPr>
                <m:nor/>
              </m:rPr>
              <m:t>ec</m:t>
            </m:r>
          </m:sub>
        </m:sSub>
      </m:oMath>
      <w:r w:rsidR="00AB75CA">
        <w:t xml:space="preserve">.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0F088F">
        <w:rPr>
          <w:rFonts w:eastAsiaTheme="minorEastAsia"/>
        </w:rPr>
        <w:t xml:space="preserve">maximum concentration is 10 </w:t>
      </w:r>
      <w:r w:rsidR="000F088F">
        <w:t xml:space="preserve">μM in </w:t>
      </w:r>
      <w:r w:rsidR="006D33BF">
        <w:t>spring</w:t>
      </w:r>
      <w:r w:rsidR="0009031F">
        <w:t xml:space="preserve"> </w:t>
      </w:r>
      <w:r w:rsidR="00E00EB1">
        <w:fldChar w:fldCharType="begin"/>
      </w:r>
      <w:r w:rsidR="00E00EB1">
        <w:instrText xml:space="preserve"> ADDIN ZOTERO_ITEM CSL_CITATION {"citationID":"0TU30PLE","properties":{"formattedCitation":"(van Beusekom et al., 2009)","plainCitation":"(van Beusekom et al., 2009)","noteIndex":0},"citationItems":[{"id":262,"uris":["http://zotero.org/users/6096902/items/YDIW9PWN"],"uri":["http://zotero.org/users/6096902/items/YDIW9PWN"],"itemData":{"id":262,"type":"article-journal","abstract":"Since 1984, salinity, temperature, phytoplankton biomass and nutrients have been monitored in the List Tidal Basin (northern Wadden Sea, Europe). Nutrient dynamics follow a clear seasonal pattern with high winter concentrations and low summer concentrations. Interannual phytoplankton dynamics in the basin apparently responded to both decreasing riverine nutrient loads and the prevailing temperature regime. The mean spring diatom biomass (as Chlorophyll a) was correlated with temperature and the highest biomass was reached after cold winters. Summer phytoplankton (May–September) gradually decreased and correlated with Total Nitrogen loads from the rivers Weser and Elbe debouching about 150 km south of the List Tidal Basin into the North Sea. During summer, the frequency of observations with low nitrate concentrations (&lt;0.5 µM) significantly increased. We conclude that the long-term development of the phytoplankton is driven by a combination of riverine nitrogen loads and temperature. We expect that global warming and decreasing nutrient loads will reduce the magnitude of phytoplankton blooms in the List Tidal Basin.","container-title":"Long-term Phytoplankton Time Series","DOI":"10.1016/j.seares.2008.06.005","ISSN":"1385-1101","issue":"1","journalAbbreviation":"Journal of Sea Research","page":"26-33","title":"Distant riverine nutrient supply and local temperature drive the long-term phytoplankton development in a temperate coastal basin","volume":"61","author":[{"family":"Beusekom","given":"Justus E.E.","non-dropping-particle":"van"},{"family":"Loebl","given":"Martina"},{"family":"Martens","given":"Peter"}],"issued":{"date-parts":[["2009",1,1]]}}}],"schema":"https://github.com/citation-style-language/schema/raw/master/csl-citation.json"} </w:instrText>
      </w:r>
      <w:r w:rsidR="00E00EB1">
        <w:fldChar w:fldCharType="separate"/>
      </w:r>
      <w:r w:rsidR="00E00EB1" w:rsidRPr="00E00EB1">
        <w:rPr>
          <w:rFonts w:ascii="Cambria" w:hAnsi="Cambria"/>
        </w:rPr>
        <w:t>(van Beusekom et al., 2009)</w:t>
      </w:r>
      <w:r w:rsidR="00E00EB1">
        <w:fldChar w:fldCharType="end"/>
      </w:r>
      <w:r w:rsidR="000F088F">
        <w:t>. Its consumption will decrease TA by 10 μM.</w:t>
      </w:r>
      <w:r w:rsidR="00E00EB1">
        <w:t xml:space="preserve"> The overall effect from nitrogen species </w:t>
      </w:r>
      <w:del w:id="80" w:author="Lisa Pro" w:date="2020-12-08T22:00:00Z">
        <w:r w:rsidR="00E00EB1" w:rsidDel="00250D51">
          <w:delText xml:space="preserve">will </w:delText>
        </w:r>
      </w:del>
      <w:ins w:id="81" w:author="Lisa Pro" w:date="2020-12-08T22:00:00Z">
        <w:r w:rsidR="00250D51">
          <w:t xml:space="preserve">can </w:t>
        </w:r>
      </w:ins>
      <w:r w:rsidR="00E00EB1">
        <w:t xml:space="preserve">increase alkalinity by </w:t>
      </w:r>
      <w:del w:id="82" w:author="Lisa Pro" w:date="2020-12-08T21:59:00Z">
        <w:r w:rsidR="00E00EB1" w:rsidDel="0071380B">
          <w:delText xml:space="preserve">august </w:delText>
        </w:r>
      </w:del>
      <w:ins w:id="83" w:author="Lisa Pro" w:date="2020-12-08T21:59:00Z">
        <w:r w:rsidR="0071380B">
          <w:t xml:space="preserve"> </w:t>
        </w:r>
      </w:ins>
      <w:r w:rsidR="00E00EB1">
        <w:t>no more than 30 μM.</w:t>
      </w:r>
    </w:p>
    <w:p w14:paraId="1AB48D69" w14:textId="77777777" w:rsidR="00680BF3" w:rsidRDefault="00E00EB1" w:rsidP="00680BF3">
      <w:pPr>
        <w:pStyle w:val="BodyText"/>
        <w:rPr>
          <w:rFonts w:eastAsiaTheme="minorEastAsia"/>
        </w:rPr>
      </w:pPr>
      <w:r>
        <w:t>Calcium carbonate precipitation/dissolution cannot explain the year TA difference of 200 μM either.</w:t>
      </w:r>
      <w:r w:rsidR="006D33BF">
        <w:t xml:space="preserve"> </w:t>
      </w:r>
      <w:r w:rsidR="00680BF3">
        <w:t xml:space="preserve">TA increase by 200 μM </w:t>
      </w:r>
      <w:r w:rsidR="00680BF3" w:rsidRPr="0043363A">
        <w:t>from spring by august</w:t>
      </w:r>
      <w:r w:rsidR="00680BF3" w:rsidRPr="00970369">
        <w:t xml:space="preserve"> needs</w:t>
      </w:r>
      <w:r w:rsidR="00680BF3">
        <w:t xml:space="preserve"> a dissolution of 100 μM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But </w:t>
      </w:r>
      <m:oMath>
        <m:sSub>
          <m:sSubPr>
            <m:ctrlPr>
              <w:rPr>
                <w:rFonts w:ascii="Cambria Math" w:hAnsi="Cambria Math"/>
              </w:rPr>
            </m:ctrlPr>
          </m:sSubPr>
          <m:e>
            <m:r>
              <m:rPr>
                <m:nor/>
              </m:rPr>
              <m:t>CaCO</m:t>
            </m:r>
          </m:e>
          <m:sub>
            <m:r>
              <w:rPr>
                <w:rFonts w:ascii="Cambria Math" w:hAnsi="Cambria Math"/>
              </w:rPr>
              <m:t>3</m:t>
            </m:r>
          </m:sub>
        </m:sSub>
      </m:oMath>
      <w:r w:rsidR="00680BF3">
        <w:rPr>
          <w:rFonts w:eastAsiaTheme="minorEastAsia"/>
        </w:rPr>
        <w:t xml:space="preserve"> production prevails over its dissolution during spring and summer </w:t>
      </w:r>
      <w:r w:rsidR="00680BF3">
        <w:rPr>
          <w:rFonts w:eastAsiaTheme="minorEastAsia"/>
        </w:rPr>
        <w:fldChar w:fldCharType="begin"/>
      </w:r>
      <w:r w:rsidR="00680BF3">
        <w:rPr>
          <w:rFonts w:eastAsiaTheme="minorEastAsia"/>
        </w:rPr>
        <w:instrText xml:space="preserve"> ADDIN ZOTERO_ITEM CSL_CITATION {"citationID":"nMuSrp4f","properties":{"formattedCitation":"(Beukema, 1982; Libes, 2011)","plainCitation":"(Beukema, 1982; Libes, 2011)","noteIndex":0},"citationItems":[{"id":130,"uris":["http://zotero.org/users/6096902/items/9QCHDBUS"],"uri":["http://zotero.org/users/6096902/items/9QCHDBUS"],"itemData":{"id":130,"type":"article-journal","abstract":"Production of shell lime by the edible cockle Cerastoderma (Cardium) edule living on the tidal flats of the Dutch Wadden Sea was assessed from estimates gathered twice-annually during the period 1968 to 1982 on abundance, age composition and growth rates at 15 sampling places on Balgzand, a 50 km2 tidal flat area. Large-scale surveys showed Balgzand to be a representative for the 1300 km2 tidal flats of the Dutch Wadden Sea. Calcimass of the shells of the standing stock of living cockles increased during the period of observation from about 50 to about 200 g · m−2. The long-term average amounted to 104 g · m−2. Mean annual values for production and elimination were estimated at 118 and 114 g · m−2 · a−1, respectively. Turn-over rates thus amounted to about 1.1 a−1. As a consequence of the high between-years variability of the rates of both recruitment and mortality, all population parameters varied strongly from year to year. Mean annual carbonate production by cockles on the tidal flats of the Wadden Sea is estimated at 234 thousand m3 (156 million kg) but this estimate is far from precise (95% confidence limits being about 100 to 400 thousand m3). About 34 of this quantity will become available for shell fishery. The present level of exploitation of the stock of cockle shells slightly exceeds the lower limit of the long-term production estimate.","container-title":"Netherlands Journal of Sea Research","DOI":"https://doi.org/10.1016/0077-7579(82)90066-7","ISSN":"0077-7579","issue":"3","page":"391 - 405","title":"Calcimass and carbonate production by molluscs on the tidal flats in the Dutch Wadden Sea: II the edible cockle, cerastoderma edule","volume":"15","author":[{"family":"Beukema","given":"J. J."}],"issued":{"date-parts":[["1982"]]}}},{"id":260,"uris":["http://zotero.org/users/6096902/items/GUBY7QTE"],"uri":["http://zotero.org/users/6096902/items/GUBY7QTE"],"itemData":{"id":260,"type":"book","ISBN":"978-0-08-091664-4","publisher":"Elsevier Science","title":"Introduction to Marine Biogeochemistry","URL":"https://books.google.de/books?id=KVZJUw4nORgC","author":[{"family":"Libes","given":"S."}],"issued":{"date-parts":[["2011"]]}}}],"schema":"https://github.com/citation-style-language/schema/raw/master/csl-citation.json"} </w:instrText>
      </w:r>
      <w:r w:rsidR="00680BF3">
        <w:rPr>
          <w:rFonts w:eastAsiaTheme="minorEastAsia"/>
        </w:rPr>
        <w:fldChar w:fldCharType="separate"/>
      </w:r>
      <w:r w:rsidR="00680BF3" w:rsidRPr="00D116CE">
        <w:rPr>
          <w:rFonts w:ascii="Cambria" w:hAnsi="Cambria"/>
        </w:rPr>
        <w:t>(Beukema, 1982; Libes, 2011)</w:t>
      </w:r>
      <w:r w:rsidR="00680BF3">
        <w:rPr>
          <w:rFonts w:eastAsiaTheme="minorEastAsia"/>
        </w:rPr>
        <w:fldChar w:fldCharType="end"/>
      </w:r>
      <w:r w:rsidR="00680BF3">
        <w:rPr>
          <w:rFonts w:eastAsiaTheme="minorEastAsia"/>
        </w:rPr>
        <w:t xml:space="preserve">,  therefore the effect </w:t>
      </w:r>
      <w:r w:rsidR="00680BF3" w:rsidRPr="00970369">
        <w:rPr>
          <w:rFonts w:eastAsiaTheme="minorEastAsia"/>
        </w:rPr>
        <w:t xml:space="preserve">of </w:t>
      </w:r>
      <m:oMath>
        <m:sSub>
          <m:sSubPr>
            <m:ctrlPr>
              <w:rPr>
                <w:rFonts w:ascii="Cambria Math" w:hAnsi="Cambria Math"/>
              </w:rPr>
            </m:ctrlPr>
          </m:sSubPr>
          <m:e>
            <m:r>
              <m:rPr>
                <m:nor/>
              </m:rPr>
              <m:t>CaCO</m:t>
            </m:r>
          </m:e>
          <m:sub>
            <m:r>
              <w:rPr>
                <w:rFonts w:ascii="Cambria Math" w:hAnsi="Cambria Math"/>
              </w:rPr>
              <m:t>3</m:t>
            </m:r>
          </m:sub>
        </m:sSub>
      </m:oMath>
      <w:r w:rsidR="00680BF3" w:rsidRPr="00970369">
        <w:rPr>
          <w:rFonts w:eastAsiaTheme="minorEastAsia"/>
        </w:rPr>
        <w:t xml:space="preserve"> dissolution</w:t>
      </w:r>
      <w:r w:rsidR="00680BF3">
        <w:rPr>
          <w:rFonts w:eastAsiaTheme="minorEastAsia"/>
        </w:rPr>
        <w:t xml:space="preserve"> is compensated by its production. </w:t>
      </w:r>
    </w:p>
    <w:p w14:paraId="1D26AE6B" w14:textId="083AAE54" w:rsidR="008700D1" w:rsidRDefault="00C764C4" w:rsidP="00E00EB1">
      <w:pPr>
        <w:pStyle w:val="BodyText"/>
        <w:rPr>
          <w:rFonts w:eastAsiaTheme="minorEastAsia"/>
        </w:rPr>
      </w:pP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is another important element for TA generation</w:t>
      </w:r>
      <w:r w:rsidR="00F7465F">
        <w:rPr>
          <w:rFonts w:eastAsiaTheme="minorEastAsia"/>
        </w:rPr>
        <w:t>. I</w:t>
      </w:r>
      <w:r w:rsidR="00680BF3">
        <w:rPr>
          <w:rFonts w:eastAsiaTheme="minorEastAsia"/>
        </w:rPr>
        <w:t>t is the major ion w</w:t>
      </w:r>
      <w:r w:rsidR="00F7465F">
        <w:rPr>
          <w:rFonts w:eastAsiaTheme="minorEastAsia"/>
        </w:rPr>
        <w:t>ith concentration in seawater</w:t>
      </w:r>
      <w:r w:rsidR="00680BF3">
        <w:rPr>
          <w:rFonts w:eastAsiaTheme="minorEastAsia"/>
        </w:rPr>
        <w:t xml:space="preserve"> around 25000 </w:t>
      </w:r>
      <w:r w:rsidR="00680BF3">
        <w:t>μM</w:t>
      </w:r>
      <w:r w:rsidR="00680BF3">
        <w:rPr>
          <w:rFonts w:eastAsiaTheme="minorEastAsia"/>
        </w:rPr>
        <w:t xml:space="preserve">. The consumption of one mole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80BF3">
        <w:rPr>
          <w:rFonts w:eastAsiaTheme="minorEastAsia"/>
        </w:rPr>
        <w:t xml:space="preserve"> increase TA by two moles due to its charge (2-). So, t</w:t>
      </w:r>
      <w:r w:rsidR="00A96F2E">
        <w:rPr>
          <w:rFonts w:eastAsiaTheme="minorEastAsia"/>
        </w:rPr>
        <w:t xml:space="preserve">heoretically, </w:t>
      </w:r>
      <w:r w:rsidR="00C44A84">
        <w:rPr>
          <w:rFonts w:eastAsiaTheme="minorEastAsia"/>
        </w:rPr>
        <w:t xml:space="preserve">sulfate reduction can increase TA by 50000 </w:t>
      </w:r>
      <w:r w:rsidR="00C44A84">
        <w:t>μM.</w:t>
      </w:r>
      <w:r w:rsidR="006414A2">
        <w:t xml:space="preserve"> </w:t>
      </w:r>
      <w:r w:rsidR="00680BF3">
        <w:t xml:space="preserve">It makes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6414A2">
        <w:rPr>
          <w:rFonts w:eastAsiaTheme="minorEastAsia"/>
        </w:rPr>
        <w:t xml:space="preserve"> one of the main candidates to explain high </w:t>
      </w:r>
      <w:ins w:id="84" w:author="Lisa Pro" w:date="2020-12-08T22:01:00Z">
        <w:r w:rsidR="00457238">
          <w:rPr>
            <w:rFonts w:eastAsiaTheme="minorEastAsia"/>
          </w:rPr>
          <w:t xml:space="preserve">summer </w:t>
        </w:r>
      </w:ins>
      <w:r w:rsidR="006414A2">
        <w:rPr>
          <w:rFonts w:eastAsiaTheme="minorEastAsia"/>
        </w:rPr>
        <w:t>TA values in the German Bight.</w:t>
      </w:r>
    </w:p>
    <w:p w14:paraId="054C88A2" w14:textId="6EF47FFC" w:rsidR="008700D1" w:rsidRPr="0043363A" w:rsidRDefault="005223A8" w:rsidP="0043363A">
      <w:pPr>
        <w:pStyle w:val="Heading3"/>
        <w:rPr>
          <w:rFonts w:eastAsiaTheme="minorEastAsia"/>
        </w:rPr>
      </w:pPr>
      <w:r>
        <w:rPr>
          <w:rFonts w:eastAsiaTheme="minorEastAsia"/>
        </w:rPr>
        <w:t>The maximum possible increase</w:t>
      </w:r>
      <w:r w:rsidR="008700D1" w:rsidRPr="008700D1">
        <w:rPr>
          <w:rFonts w:eastAsiaTheme="minorEastAsia"/>
        </w:rPr>
        <w:t xml:space="preserve"> of TA, the Wadden Sea can generate</w:t>
      </w:r>
    </w:p>
    <w:p w14:paraId="15B08B3A" w14:textId="530CF09F" w:rsidR="00930633" w:rsidRDefault="00970369" w:rsidP="00970369">
      <w:pPr>
        <w:pStyle w:val="BodyText"/>
      </w:pPr>
      <w:r>
        <w:t xml:space="preserve">To extract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effect on TA values</w:t>
      </w:r>
      <w:r w:rsidR="00176F93">
        <w:t>,</w:t>
      </w:r>
      <w:r>
        <w:t xml:space="preserve"> we perform a serial of 10 runs (Scenario 3) with different dispersion coefficients and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horizontal exchange of the modeling domain with the external pool (Fig. R1). Without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supply</w:t>
      </w:r>
      <w:r w:rsidR="00176F93">
        <w:rPr>
          <w:rFonts w:eastAsiaTheme="minorEastAsia"/>
        </w:rPr>
        <w:t>,</w:t>
      </w:r>
      <w:r>
        <w:rPr>
          <w:rFonts w:eastAsiaTheme="minorEastAsia"/>
        </w:rPr>
        <w:t xml:space="preserve"> we can track the maximum alkalinity gain due to sulfate reduction. </w:t>
      </w:r>
      <w:r w:rsidR="00717A92">
        <w:t>W</w:t>
      </w:r>
      <w:r w:rsidR="002574A4">
        <w:t>e calculate</w:t>
      </w:r>
      <w:r w:rsidR="000F6027">
        <w:t xml:space="preserve"> </w:t>
      </w:r>
      <w:del w:id="85" w:author="Lisa Pro" w:date="2020-12-08T22:03:00Z">
        <w:r w:rsidR="000F6027" w:rsidDel="00CD5EDB">
          <w:delText>daily</w:delText>
        </w:r>
        <w:r w:rsidR="002574A4" w:rsidDel="00CD5EDB">
          <w:delText xml:space="preserve"> </w:delText>
        </w:r>
      </w:del>
      <w:r w:rsidR="002574A4">
        <w:t>two quantities</w:t>
      </w:r>
      <w:ins w:id="86" w:author="Lisa Pro" w:date="2020-12-08T22:03:00Z">
        <w:r w:rsidR="00CD5EDB" w:rsidRPr="00CD5EDB">
          <w:t xml:space="preserve"> </w:t>
        </w:r>
        <w:r w:rsidR="00CD5EDB">
          <w:t>daily</w:t>
        </w:r>
      </w:ins>
      <w:r w:rsidR="002574A4">
        <w:t xml:space="preserve">: </w:t>
      </w:r>
      <w:r w:rsidR="000F6027">
        <w:rPr>
          <w:rFonts w:eastAsiaTheme="minorEastAsia"/>
        </w:rPr>
        <w:t xml:space="preserve">1) </w:t>
      </w:r>
      <m:oMath>
        <m:r>
          <m:rPr>
            <m:nor/>
          </m:rPr>
          <m:t>TA</m:t>
        </m:r>
      </m:oMath>
      <w:r w:rsidR="000F6027">
        <w:t xml:space="preserve"> flux</w:t>
      </w:r>
      <w:r w:rsidR="002574A4">
        <w:t xml:space="preserve"> </w:t>
      </w:r>
      <w:r w:rsidR="000F6027">
        <w:lastRenderedPageBreak/>
        <w:t xml:space="preserve">between the water column and sediments </w:t>
      </w:r>
      <w:r w:rsidR="0085487D">
        <w:t>of</w:t>
      </w:r>
      <w:r w:rsidR="000F6027">
        <w:t xml:space="preserve"> </w:t>
      </w:r>
      <w:r w:rsidR="0085487D">
        <w:t>the</w:t>
      </w:r>
      <w:r w:rsidR="000F6027">
        <w:t xml:space="preserve"> modeling domain</w:t>
      </w:r>
      <w:r w:rsidR="002574A4">
        <w:t xml:space="preserve"> and </w:t>
      </w:r>
      <w:r w:rsidR="000F6027">
        <w:t xml:space="preserve">2) </w:t>
      </w:r>
      <w:r w:rsidR="002574A4">
        <w:t xml:space="preserve">relative </w:t>
      </w:r>
      <m:oMath>
        <m:r>
          <m:rPr>
            <m:nor/>
          </m:rPr>
          <m:t>TA</m:t>
        </m:r>
      </m:oMath>
      <w:r w:rsidR="002574A4">
        <w:t xml:space="preserve"> (a </w:t>
      </w:r>
      <m:oMath>
        <m:r>
          <m:rPr>
            <m:nor/>
          </m:rPr>
          <m:t>TA</m:t>
        </m:r>
      </m:oMath>
      <w:r w:rsidR="002574A4">
        <w:t xml:space="preserve"> value minus the </w:t>
      </w:r>
      <w:r w:rsidR="0085487D">
        <w:t xml:space="preserve">year </w:t>
      </w:r>
      <w:r w:rsidR="002574A4">
        <w:t>minimum</w:t>
      </w:r>
      <w:r w:rsidR="00A035C9">
        <w:t xml:space="preserve"> </w:t>
      </w:r>
      <m:oMath>
        <m:r>
          <m:rPr>
            <m:nor/>
          </m:rPr>
          <m:t>TA</m:t>
        </m:r>
      </m:oMath>
      <w:r w:rsidR="002574A4">
        <w:t xml:space="preserve"> valu</w:t>
      </w:r>
      <w:r w:rsidR="00DC0A5E">
        <w:t>e) in the water column</w:t>
      </w:r>
      <w:r w:rsidR="002574A4">
        <w:t>.</w:t>
      </w:r>
    </w:p>
    <w:p w14:paraId="0902067F" w14:textId="6A5E2949" w:rsidR="008B37C5" w:rsidRDefault="00176F93">
      <w:pPr>
        <w:pStyle w:val="BodyText"/>
      </w:pPr>
      <w:r>
        <w:t>An i</w:t>
      </w:r>
      <w:r w:rsidR="008B37C5">
        <w:t xml:space="preserve">ncrease of vertical advection in sediments (higher dispersion coefficients values) results in </w:t>
      </w:r>
      <w:r w:rsidR="00DF57EF">
        <w:t>increased</w:t>
      </w:r>
      <w:r w:rsidR="008B37C5">
        <w:t xml:space="preserve"> </w:t>
      </w:r>
      <m:oMath>
        <m:r>
          <m:rPr>
            <m:nor/>
          </m:rPr>
          <m:t>TA</m:t>
        </m:r>
      </m:oMath>
      <w:r w:rsidR="008B37C5">
        <w:t xml:space="preserve"> fluxes at the SWI </w:t>
      </w:r>
      <w:r w:rsidR="002574A4">
        <w:t xml:space="preserve">(Fig. R1 </w:t>
      </w:r>
      <w:r w:rsidR="002574A4">
        <w:rPr>
          <w:b/>
        </w:rPr>
        <w:t>A</w:t>
      </w:r>
      <w:r w:rsidR="002574A4">
        <w:t xml:space="preserve">). </w:t>
      </w:r>
      <w:del w:id="87" w:author="Lisa Pro" w:date="2020-12-08T22:09:00Z">
        <w:r w:rsidR="002574A4" w:rsidDel="008B5099">
          <w:delText>In general,</w:delText>
        </w:r>
      </w:del>
      <w:ins w:id="88" w:author="Lisa Pro" w:date="2020-12-08T22:09:00Z">
        <w:r w:rsidR="008B5099">
          <w:t>R</w:t>
        </w:r>
      </w:ins>
      <w:del w:id="89" w:author="Lisa Pro" w:date="2020-12-08T22:09:00Z">
        <w:r w:rsidR="008B37C5" w:rsidDel="008B5099">
          <w:delText xml:space="preserve"> r</w:delText>
        </w:r>
      </w:del>
      <w:r w:rsidR="008B37C5">
        <w:t>e</w:t>
      </w:r>
      <w:r w:rsidR="002574A4">
        <w:t xml:space="preserve">lative </w:t>
      </w:r>
      <m:oMath>
        <m:r>
          <m:rPr>
            <m:nor/>
          </m:rPr>
          <m:t>TA</m:t>
        </m:r>
      </m:oMath>
      <w:r w:rsidR="002574A4">
        <w:t xml:space="preserve"> concentration</w:t>
      </w:r>
      <w:r w:rsidR="008B37C5">
        <w:t>s</w:t>
      </w:r>
      <w:r w:rsidR="002574A4">
        <w:t xml:space="preserve"> in the water column </w:t>
      </w:r>
      <w:del w:id="90" w:author="Lisa Pro" w:date="2020-12-08T22:10:00Z">
        <w:r w:rsidR="002574A4" w:rsidDel="00F11A77">
          <w:delText xml:space="preserve">also </w:delText>
        </w:r>
      </w:del>
      <w:r w:rsidR="002574A4">
        <w:t>grow with the values of the dispersion coefficients</w:t>
      </w:r>
      <w:ins w:id="91" w:author="Lisa Pro" w:date="2020-12-08T22:09:00Z">
        <w:r w:rsidR="008B5099">
          <w:t xml:space="preserve"> until </w:t>
        </w:r>
      </w:ins>
      <w:del w:id="92" w:author="Lisa Pro" w:date="2020-12-08T22:09:00Z">
        <w:r w:rsidR="008B37C5" w:rsidDel="008B5099">
          <w:delText>.</w:delText>
        </w:r>
      </w:del>
      <w:r w:rsidR="008B37C5">
        <w:t xml:space="preserve"> </w:t>
      </w:r>
      <w:ins w:id="93" w:author="Lisa Pro" w:date="2020-12-08T22:09:00Z">
        <w:r w:rsidR="008B5099">
          <w:t xml:space="preserve">reaching the </w:t>
        </w:r>
      </w:ins>
      <w:del w:id="94" w:author="Lisa Pro" w:date="2020-12-08T22:09:00Z">
        <w:r w:rsidR="008B37C5" w:rsidDel="008B5099">
          <w:delText xml:space="preserve">The </w:delText>
        </w:r>
        <w:r w:rsidR="002574A4" w:rsidDel="008B5099">
          <w:delText xml:space="preserve">exception </w:delText>
        </w:r>
        <w:r w:rsidR="008B37C5" w:rsidDel="008B5099">
          <w:delText xml:space="preserve">is </w:delText>
        </w:r>
      </w:del>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t xml:space="preserve"> </w:t>
      </w:r>
      <w:del w:id="95" w:author="Lisa Pro" w:date="2020-12-08T22:09:00Z">
        <w:r w:rsidR="008B37C5" w:rsidDel="008B5099">
          <w:delText>, after reaching this threshold</w:delText>
        </w:r>
        <w:r w:rsidR="00DF57EF" w:rsidDel="008B5099">
          <w:delText>,</w:delText>
        </w:r>
        <w:r w:rsidR="002574A4" w:rsidDel="008B5099">
          <w:delText xml:space="preserve"> </w:delText>
        </w:r>
        <m:oMath>
          <m:r>
            <m:rPr>
              <m:nor/>
            </m:rPr>
            <m:t>TA</m:t>
          </m:r>
        </m:oMath>
        <w:r w:rsidR="002574A4" w:rsidDel="008B5099">
          <w:delText xml:space="preserve"> </w:delText>
        </w:r>
      </w:del>
      <w:del w:id="96" w:author="Lisa Pro" w:date="2020-12-08T22:06:00Z">
        <w:r w:rsidR="002574A4" w:rsidDel="00CB7538">
          <w:delText xml:space="preserve">maximum </w:delText>
        </w:r>
      </w:del>
      <w:del w:id="97" w:author="Lisa Pro" w:date="2020-12-08T22:09:00Z">
        <w:r w:rsidR="002574A4" w:rsidDel="008B5099">
          <w:delText xml:space="preserve">values stop growing </w:delText>
        </w:r>
      </w:del>
      <w:r w:rsidR="002574A4">
        <w:t xml:space="preserve">(Fig. R1 </w:t>
      </w:r>
      <w:r w:rsidR="002574A4">
        <w:rPr>
          <w:b/>
        </w:rPr>
        <w:t>B</w:t>
      </w:r>
      <w:r w:rsidR="002574A4">
        <w:t xml:space="preserve">). </w:t>
      </w:r>
      <m:oMath>
        <m:r>
          <w:ins w:id="98" w:author="Lisa Pro" w:date="2020-12-08T22:10:00Z">
            <m:rPr>
              <m:nor/>
            </m:rPr>
            <m:t>TA</m:t>
          </w:ins>
        </m:r>
      </m:oMath>
      <w:ins w:id="99" w:author="Lisa Pro" w:date="2020-12-08T22:10:00Z">
        <w:r w:rsidR="00F11A77">
          <w:t xml:space="preserve"> values stop growing</w:t>
        </w:r>
        <w:r w:rsidR="00AE287A">
          <w:t xml:space="preserve"> after reaching this threshold</w:t>
        </w:r>
      </w:ins>
      <w:ins w:id="100" w:author="Lisa Pro" w:date="2020-12-08T22:11:00Z">
        <w:r w:rsidR="00EA19E7" w:rsidRPr="00EA19E7">
          <w:t xml:space="preserve"> </w:t>
        </w:r>
        <w:r w:rsidR="00EA19E7">
          <w:t>and do not result in higher alkalinity concentrations in the water column</w:t>
        </w:r>
        <w:r w:rsidR="00E56CB2">
          <w:t>. T</w:t>
        </w:r>
      </w:ins>
      <w:ins w:id="101" w:author="Lisa Pro" w:date="2020-12-08T22:12:00Z">
        <w:r w:rsidR="00E56CB2">
          <w:t xml:space="preserve">herefore, </w:t>
        </w:r>
      </w:ins>
      <w:del w:id="102" w:author="Lisa Pro" w:date="2020-12-08T22:10:00Z">
        <w:r w:rsidR="002574A4" w:rsidDel="00AE287A">
          <w:delText xml:space="preserve">Therefore, </w:delText>
        </w:r>
      </w:del>
      <w:r w:rsidR="002574A4">
        <w:t xml:space="preserve">we do not calculate </w:t>
      </w:r>
      <m:oMath>
        <m:r>
          <m:rPr>
            <m:nor/>
          </m:rPr>
          <m:t>TA</m:t>
        </m:r>
      </m:oMath>
      <w:r w:rsidR="002574A4">
        <w:t xml:space="preserve"> fluxes at the SWI and relative </w:t>
      </w:r>
      <m:oMath>
        <m:r>
          <m:rPr>
            <m:nor/>
          </m:rPr>
          <m:t>TA</m:t>
        </m:r>
      </m:oMath>
      <w:r w:rsidR="002574A4">
        <w:t xml:space="preserve"> concentrations in the water column for the dispersion coefficients higher than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del w:id="103" w:author="Lisa Pro" w:date="2020-12-08T22:11:00Z">
        <w:r w:rsidR="002574A4" w:rsidDel="00EA19E7">
          <w:delText xml:space="preserve"> since they do not result in higher alkalinity conc</w:delText>
        </w:r>
        <w:r w:rsidR="000E0301" w:rsidDel="00EA19E7">
          <w:delText>entrations in the water column</w:delText>
        </w:r>
      </w:del>
      <w:r w:rsidR="000E0301">
        <w:t>.</w:t>
      </w:r>
    </w:p>
    <w:p w14:paraId="0B10916C" w14:textId="1F6D342C" w:rsidR="005C4A05" w:rsidRDefault="002574A4">
      <w:pPr>
        <w:pStyle w:val="BodyText"/>
      </w:pPr>
      <w:r>
        <w:t xml:space="preserve">The maximum alkalinity flux from sediments to the water column reaches </w:t>
      </w:r>
      <w:r w:rsidRPr="00BF751C">
        <w:t xml:space="preserve">approximately </w:t>
      </w:r>
      <m:oMath>
        <m:r>
          <w:rPr>
            <w:rFonts w:ascii="Cambria Math" w:hAnsi="Cambria Math"/>
          </w:rPr>
          <m:t>45 </m:t>
        </m:r>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Pr="00BF751C">
        <w:t xml:space="preserve"> in July (Fig. R1 </w:t>
      </w:r>
      <w:r w:rsidRPr="00BF751C">
        <w:rPr>
          <w:b/>
        </w:rPr>
        <w:t>A</w:t>
      </w:r>
      <w:r w:rsidRPr="00BF751C">
        <w:t xml:space="preserve">). The maximum relative </w:t>
      </w:r>
      <m:oMath>
        <m:r>
          <m:rPr>
            <m:nor/>
          </m:rPr>
          <m:t>TA</m:t>
        </m:r>
      </m:oMath>
      <w:r w:rsidRPr="00BF751C">
        <w:t xml:space="preserve"> concentration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-2</m:t>
            </m:r>
          </m:sup>
        </m:sSup>
      </m:oMath>
      <w:r w:rsidRPr="00BF751C">
        <w:t xml:space="preserve"> in August (Fig. R1 </w:t>
      </w:r>
      <w:r w:rsidRPr="00BF751C">
        <w:rPr>
          <w:b/>
        </w:rPr>
        <w:t>B</w:t>
      </w:r>
      <w:r w:rsidRPr="00BF751C">
        <w:t>).</w:t>
      </w:r>
      <w:r w:rsidR="005C4A05">
        <w:t xml:space="preserve"> – Th</w:t>
      </w:r>
      <w:r w:rsidR="00EF36DF">
        <w:t>is is the maximum possible year increase</w:t>
      </w:r>
      <w:r w:rsidR="005C4A05">
        <w:t xml:space="preserve"> of TA that can be </w:t>
      </w:r>
      <w:r w:rsidR="005217F3">
        <w:t>supplied by</w:t>
      </w:r>
      <w:r w:rsidR="00445DFE">
        <w:t xml:space="preserve"> </w:t>
      </w:r>
      <w:r w:rsidR="00993B7B">
        <w:t xml:space="preserve">the </w:t>
      </w:r>
      <w:r w:rsidR="00445DFE">
        <w:t>Wadden Sea sediments.</w:t>
      </w:r>
    </w:p>
    <w:p w14:paraId="57A2F1E7" w14:textId="6B813ED4" w:rsidR="005C4A05" w:rsidRPr="00BF751C" w:rsidRDefault="005C4A05" w:rsidP="0043363A">
      <w:pPr>
        <w:pStyle w:val="Heading3"/>
      </w:pPr>
      <w:r>
        <w:t>Effect of alkalinity fluxes th</w:t>
      </w:r>
      <w:r w:rsidR="00347F48">
        <w:t>r</w:t>
      </w:r>
      <w:r>
        <w:t xml:space="preserve">ough SWI on Alkalinity values </w:t>
      </w:r>
    </w:p>
    <w:p w14:paraId="3878718D" w14:textId="4939298F" w:rsidR="00E764AF" w:rsidRDefault="005C4A05">
      <w:pPr>
        <w:pStyle w:val="BodyText"/>
      </w:pPr>
      <w:r>
        <w:t>One can expect that positive TA flux</w:t>
      </w:r>
      <w:r w:rsidR="00A5300A">
        <w:t>es</w:t>
      </w:r>
      <w:r w:rsidR="00A5300A" w:rsidRPr="00A5300A">
        <w:t xml:space="preserve"> </w:t>
      </w:r>
      <w:r w:rsidR="00A5300A">
        <w:t>through SWI</w:t>
      </w:r>
      <w:r>
        <w:t xml:space="preserve"> always </w:t>
      </w:r>
      <w:r w:rsidR="005048D6">
        <w:t>increase</w:t>
      </w:r>
      <w:r w:rsidR="00347F48">
        <w:t xml:space="preserve"> TA concentrations</w:t>
      </w:r>
      <w:r w:rsidR="00A5300A">
        <w:t xml:space="preserve"> in </w:t>
      </w:r>
      <w:r w:rsidR="005048D6">
        <w:t xml:space="preserve">the </w:t>
      </w:r>
      <w:r w:rsidR="00A5300A">
        <w:t>water column</w:t>
      </w:r>
      <w:r w:rsidR="00347F48">
        <w:t xml:space="preserve">. </w:t>
      </w:r>
      <w:r w:rsidR="005048D6">
        <w:t>However,</w:t>
      </w:r>
      <w:r w:rsidR="00347F48">
        <w:t xml:space="preserve"> our c</w:t>
      </w:r>
      <w:r w:rsidR="002574A4" w:rsidRPr="00BF751C">
        <w:t xml:space="preserve">alculations show </w:t>
      </w:r>
      <w:ins w:id="104" w:author="Lisa Pro" w:date="2020-12-15T16:41:00Z">
        <w:r w:rsidR="000D673F">
          <w:t xml:space="preserve">that </w:t>
        </w:r>
      </w:ins>
      <w:r w:rsidR="002574A4" w:rsidRPr="00BF751C">
        <w:t xml:space="preserve">relative </w:t>
      </w:r>
      <m:oMath>
        <m:r>
          <m:rPr>
            <m:nor/>
          </m:rPr>
          <m:t>TA</m:t>
        </m:r>
      </m:oMath>
      <w:r w:rsidR="002574A4" w:rsidRPr="00BF751C">
        <w:t xml:space="preserve"> concentrations in the water column do not always increase</w:t>
      </w:r>
      <w:r w:rsidR="005048D6">
        <w:t>,</w:t>
      </w:r>
      <w:r w:rsidR="00A5300A">
        <w:t xml:space="preserve"> </w:t>
      </w:r>
      <w:r w:rsidR="005048D6">
        <w:t>although</w:t>
      </w:r>
      <w:r w:rsidR="00A5300A">
        <w:t xml:space="preserve"> </w:t>
      </w:r>
      <m:oMath>
        <m:r>
          <m:rPr>
            <m:nor/>
          </m:rPr>
          <m:t>TA</m:t>
        </m:r>
      </m:oMath>
      <w:r w:rsidR="00A5300A" w:rsidRPr="00BF751C">
        <w:t xml:space="preserve"> fluxes are positive during the entire year</w:t>
      </w:r>
      <w:r w:rsidR="002574A4" w:rsidRPr="00BF751C">
        <w:t xml:space="preserve">. </w:t>
      </w:r>
      <w:ins w:id="105" w:author="Lisa Pro" w:date="2020-12-15T16:45:00Z">
        <w:r w:rsidR="00A21BBF">
          <w:t xml:space="preserve"> </w:t>
        </w:r>
      </w:ins>
      <w:del w:id="106" w:author="Lisa Pro" w:date="2020-12-15T16:44:00Z">
        <w:r w:rsidR="002574A4" w:rsidRPr="00BF751C" w:rsidDel="00A21BBF">
          <w:delText xml:space="preserve">For example, in Figs. R1 </w:delText>
        </w:r>
        <w:r w:rsidR="002574A4" w:rsidRPr="00BF751C" w:rsidDel="00A21BBF">
          <w:rPr>
            <w:b/>
          </w:rPr>
          <w:delText>A</w:delText>
        </w:r>
        <w:r w:rsidR="002574A4" w:rsidRPr="00BF751C" w:rsidDel="00A21BBF">
          <w:delText xml:space="preserve"> and </w:delText>
        </w:r>
        <w:r w:rsidR="002574A4" w:rsidRPr="00BF751C" w:rsidDel="00A21BBF">
          <w:rPr>
            <w:b/>
          </w:rPr>
          <w:delText>B</w:delText>
        </w:r>
        <w:r w:rsidR="002574A4" w:rsidRPr="00BF751C" w:rsidDel="00A21BBF">
          <w:delText xml:space="preserve"> the line </w:delText>
        </w:r>
      </w:del>
      <w:moveFromRangeStart w:id="107" w:author="Lisa Pro" w:date="2020-12-15T16:44:00Z" w:name="move58943062"/>
      <w:moveFrom w:id="108" w:author="Lisa Pro" w:date="2020-12-15T16:44:00Z">
        <w:del w:id="109" w:author="Lisa Pro" w:date="2020-12-15T16:44:00Z">
          <w:r w:rsidR="002574A4" w:rsidRPr="00BF751C" w:rsidDel="00A21BBF">
            <w:delText xml:space="preserve">for </w:delTex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2574A4" w:rsidRPr="00BF751C" w:rsidDel="00A21BBF">
            <w:delText xml:space="preserve"> </w:delText>
          </w:r>
        </w:del>
      </w:moveFrom>
      <w:moveFromRangeEnd w:id="107"/>
      <w:del w:id="110" w:author="Lisa Pro" w:date="2020-12-15T16:44:00Z">
        <w:r w:rsidR="002574A4" w:rsidRPr="00BF751C" w:rsidDel="00A21BBF">
          <w:delText xml:space="preserve">(red) shows that </w:delText>
        </w:r>
      </w:del>
      <w:ins w:id="111" w:author="Lisa Pro" w:date="2020-12-15T16:44:00Z">
        <w:r w:rsidR="00A21BBF" w:rsidRPr="00BF751C">
          <w:t xml:space="preserve">For example, </w:t>
        </w:r>
      </w:ins>
      <w:del w:id="112" w:author="Lisa Pro" w:date="2020-12-15T16:44:00Z">
        <w:r w:rsidR="002574A4" w:rsidRPr="00BF751C" w:rsidDel="00A21BBF">
          <w:delText xml:space="preserve">the </w:delText>
        </w:r>
      </w:del>
      <w:ins w:id="113" w:author="Lisa Pro" w:date="2020-12-15T16:44:00Z">
        <w:r w:rsidR="00A21BBF">
          <w:t>t</w:t>
        </w:r>
        <w:r w:rsidR="00A21BBF" w:rsidRPr="00BF751C">
          <w:t xml:space="preserve">he </w:t>
        </w:r>
      </w:ins>
      <m:oMath>
        <m:r>
          <m:rPr>
            <m:nor/>
          </m:rPr>
          <m:t>TA</m:t>
        </m:r>
      </m:oMath>
      <w:r w:rsidR="002574A4" w:rsidRPr="00BF751C">
        <w:t xml:space="preserve"> fluxes are approximately the same in May and November (</w:t>
      </w:r>
      <w:del w:id="114" w:author="Lisa Pro" w:date="2020-12-15T16:43:00Z">
        <w:r w:rsidR="002574A4" w:rsidRPr="00BF751C" w:rsidDel="00D97266">
          <w:delText>a bit less than</w:delText>
        </w:r>
      </w:del>
      <w:ins w:id="115" w:author="Lisa Pro" w:date="2020-12-15T16:43:00Z">
        <w:r w:rsidR="00D97266">
          <w:t>~</w:t>
        </w:r>
      </w:ins>
      <w:del w:id="116" w:author="Lisa Pro" w:date="2020-12-15T16:43:00Z">
        <w:r w:rsidR="002574A4" w:rsidRPr="00BF751C" w:rsidDel="00A21BBF">
          <w:delText xml:space="preserve"> </w:delText>
        </w:r>
      </w:del>
      <w:r w:rsidR="002574A4" w:rsidRPr="00BF751C">
        <w:t xml:space="preserve">10 </w:t>
      </w:r>
      <m:oMath>
        <m:sSup>
          <m:sSupPr>
            <m:ctrlPr>
              <w:rPr>
                <w:rFonts w:ascii="Cambria Math" w:hAnsi="Cambria Math"/>
              </w:rPr>
            </m:ctrlPr>
          </m:sSupPr>
          <m:e>
            <m:r>
              <m:rPr>
                <m:nor/>
              </m:rPr>
              <m:t>mM 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rsidR="002574A4" w:rsidRPr="00BF751C">
        <w:t>)</w:t>
      </w:r>
      <w:ins w:id="117" w:author="Lisa Pro" w:date="2020-12-15T16:43:00Z">
        <w:r w:rsidR="00A21BBF">
          <w:t xml:space="preserve"> </w:t>
        </w:r>
      </w:ins>
      <w:moveToRangeStart w:id="118" w:author="Lisa Pro" w:date="2020-12-15T16:44:00Z" w:name="move58943062"/>
      <w:moveTo w:id="119" w:author="Lisa Pro" w:date="2020-12-15T16:44:00Z">
        <w:r w:rsidR="00A21BBF" w:rsidRPr="00BF751C">
          <w:t xml:space="preserve">for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= 10⋅</m:t>
          </m:r>
          <m:sSup>
            <m:sSupPr>
              <m:ctrlPr>
                <w:rPr>
                  <w:rFonts w:ascii="Cambria Math" w:hAnsi="Cambria Math"/>
                </w:rPr>
              </m:ctrlPr>
            </m:sSupPr>
            <m:e>
              <m:r>
                <w:rPr>
                  <w:rFonts w:ascii="Cambria Math" w:hAnsi="Cambria Math"/>
                </w:rPr>
                <m:t>10</m:t>
              </m:r>
            </m:e>
            <m:sup>
              <m:r>
                <w:rPr>
                  <w:rFonts w:ascii="Cambria Math" w:hAnsi="Cambria Math"/>
                </w:rPr>
                <m:t>-9</m:t>
              </m:r>
            </m:sup>
          </m:sSup>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s</m:t>
              </m:r>
            </m:e>
            <m:sup>
              <m:r>
                <w:rPr>
                  <w:rFonts w:ascii="Cambria Math" w:hAnsi="Cambria Math"/>
                </w:rPr>
                <m:t>-1</m:t>
              </m:r>
            </m:sup>
          </m:sSup>
        </m:oMath>
        <w:r w:rsidR="00A21BBF" w:rsidRPr="00BF751C">
          <w:t xml:space="preserve"> </w:t>
        </w:r>
      </w:moveTo>
      <w:moveToRangeEnd w:id="118"/>
      <w:ins w:id="120" w:author="Lisa Pro" w:date="2020-12-15T16:44:00Z">
        <w:r w:rsidR="00A21BBF">
          <w:t>(</w:t>
        </w:r>
        <w:r w:rsidR="00A21BBF" w:rsidRPr="00BF751C">
          <w:t xml:space="preserve">Figs. R1 </w:t>
        </w:r>
        <w:r w:rsidR="00A21BBF" w:rsidRPr="00BF751C">
          <w:rPr>
            <w:b/>
          </w:rPr>
          <w:t>A</w:t>
        </w:r>
        <w:r w:rsidR="00A21BBF" w:rsidRPr="00BF751C">
          <w:t xml:space="preserve"> and </w:t>
        </w:r>
        <w:r w:rsidR="00A21BBF" w:rsidRPr="00BF751C">
          <w:rPr>
            <w:b/>
          </w:rPr>
          <w:t>B</w:t>
        </w:r>
        <w:r w:rsidR="00A21BBF">
          <w:t>,</w:t>
        </w:r>
      </w:ins>
      <w:ins w:id="121" w:author="Lisa Pro" w:date="2020-12-15T16:47:00Z">
        <w:r w:rsidR="00A756E2">
          <w:t xml:space="preserve"> </w:t>
        </w:r>
      </w:ins>
      <w:ins w:id="122" w:author="Lisa Pro" w:date="2020-12-15T16:44:00Z">
        <w:r w:rsidR="00A21BBF" w:rsidRPr="00BF751C">
          <w:t>red line)</w:t>
        </w:r>
      </w:ins>
      <w:ins w:id="123" w:author="Lisa Pro" w:date="2020-12-15T16:45:00Z">
        <w:r w:rsidR="0057792A">
          <w:t xml:space="preserve">. </w:t>
        </w:r>
      </w:ins>
      <w:del w:id="124" w:author="Lisa Pro" w:date="2020-12-15T16:45:00Z">
        <w:r w:rsidR="005048D6" w:rsidDel="0057792A">
          <w:delText>,</w:delText>
        </w:r>
      </w:del>
      <w:r w:rsidR="002574A4" w:rsidRPr="00BF751C">
        <w:t xml:space="preserve"> </w:t>
      </w:r>
      <w:del w:id="125" w:author="Lisa Pro" w:date="2020-12-15T16:47:00Z">
        <w:r w:rsidR="002574A4" w:rsidRPr="00BF751C" w:rsidDel="00A756E2">
          <w:delText>b</w:delText>
        </w:r>
      </w:del>
      <w:ins w:id="126" w:author="Lisa Pro" w:date="2020-12-15T16:47:00Z">
        <w:r w:rsidR="00A756E2">
          <w:t>B</w:t>
        </w:r>
      </w:ins>
      <w:r w:rsidR="002574A4" w:rsidRPr="00BF751C">
        <w:t>ut in</w:t>
      </w:r>
      <w:del w:id="127" w:author="Lisa Pro" w:date="2020-12-17T20:02:00Z">
        <w:r w:rsidR="002574A4" w:rsidRPr="00BF751C" w:rsidDel="007449E8">
          <w:delText xml:space="preserve"> </w:delText>
        </w:r>
      </w:del>
      <w:ins w:id="128" w:author="Lisa Pro" w:date="2020-12-17T20:02:00Z">
        <w:r w:rsidR="007913D1">
          <w:t xml:space="preserve"> </w:t>
        </w:r>
      </w:ins>
      <w:r w:rsidR="002574A4" w:rsidRPr="00BF751C">
        <w:t>November</w:t>
      </w:r>
      <w:r w:rsidR="005048D6">
        <w:t>,</w:t>
      </w:r>
      <w:r w:rsidR="00A5300A">
        <w:t xml:space="preserve"> </w:t>
      </w:r>
      <w:r w:rsidR="00A5300A" w:rsidRPr="00BF751C">
        <w:t xml:space="preserve">the relative </w:t>
      </w:r>
      <m:oMath>
        <m:r>
          <m:rPr>
            <m:nor/>
          </m:rPr>
          <m:t>TA</m:t>
        </m:r>
      </m:oMath>
      <w:r w:rsidR="00A5300A" w:rsidRPr="00BF751C">
        <w:t xml:space="preserve"> decreases</w:t>
      </w:r>
      <w:ins w:id="129" w:author="Lisa Pro" w:date="2020-12-17T20:02:00Z">
        <w:r w:rsidR="007449E8">
          <w:t xml:space="preserve"> despite</w:t>
        </w:r>
      </w:ins>
      <w:ins w:id="130" w:author="Lisa Pro" w:date="2020-12-17T20:18:00Z">
        <w:r w:rsidR="008C32E9">
          <w:t xml:space="preserve"> </w:t>
        </w:r>
      </w:ins>
      <w:ins w:id="131" w:author="Lisa Pro" w:date="2020-12-17T20:02:00Z">
        <w:r w:rsidR="007449E8">
          <w:t xml:space="preserve">the </w:t>
        </w:r>
      </w:ins>
      <w:ins w:id="132" w:author="Lisa Pro" w:date="2020-12-17T20:19:00Z">
        <w:r w:rsidR="002F4E83">
          <w:t xml:space="preserve">high and </w:t>
        </w:r>
      </w:ins>
      <w:ins w:id="133" w:author="Lisa Pro" w:date="2020-12-17T20:02:00Z">
        <w:r w:rsidR="007449E8">
          <w:t>positive TA</w:t>
        </w:r>
      </w:ins>
      <w:ins w:id="134" w:author="Lisa Pro" w:date="2020-12-17T20:03:00Z">
        <w:r w:rsidR="007449E8">
          <w:t xml:space="preserve"> flux</w:t>
        </w:r>
      </w:ins>
      <w:r w:rsidR="002574A4" w:rsidRPr="00BF751C">
        <w:t>.</w:t>
      </w:r>
      <w:ins w:id="135" w:author="Lisa Pro" w:date="2020-12-17T22:13:00Z">
        <w:r w:rsidR="00BF146C">
          <w:t xml:space="preserve"> </w:t>
        </w:r>
      </w:ins>
      <w:ins w:id="136" w:author="Lisa Pro" w:date="2020-12-17T22:14:00Z">
        <w:r w:rsidR="00BF146C">
          <w:t xml:space="preserve">Below we will try to understand what </w:t>
        </w:r>
      </w:ins>
      <w:proofErr w:type="gramStart"/>
      <w:ins w:id="137" w:author="Lisa Pro" w:date="2020-12-17T22:41:00Z">
        <w:r w:rsidR="009C5404">
          <w:t xml:space="preserve">can </w:t>
        </w:r>
      </w:ins>
      <w:ins w:id="138" w:author="Lisa Pro" w:date="2020-12-17T22:14:00Z">
        <w:r w:rsidR="00BF146C">
          <w:t xml:space="preserve">be </w:t>
        </w:r>
        <w:r w:rsidR="008F1750">
          <w:t>a</w:t>
        </w:r>
        <w:r w:rsidR="00BF146C">
          <w:t xml:space="preserve"> reason for it</w:t>
        </w:r>
        <w:proofErr w:type="gramEnd"/>
        <w:r w:rsidR="00BF146C">
          <w:t>.</w:t>
        </w:r>
      </w:ins>
    </w:p>
    <w:p w14:paraId="7FA8EED8" w14:textId="77777777" w:rsidR="00E764AF" w:rsidRDefault="002574A4">
      <w:pPr>
        <w:pStyle w:val="CaptionedFigure"/>
      </w:pPr>
      <w:r>
        <w:rPr>
          <w:noProof/>
          <w:lang w:val="ru-RU" w:eastAsia="ru-RU"/>
        </w:rPr>
        <w:lastRenderedPageBreak/>
        <w:drawing>
          <wp:inline distT="0" distB="0" distL="0" distR="0" wp14:anchorId="6F46D00D" wp14:editId="0AA879A3">
            <wp:extent cx="5334000" cy="4165395"/>
            <wp:effectExtent l="0" t="0" r="0" b="0"/>
            <wp:docPr id="1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34_0.png"/>
                    <pic:cNvPicPr>
                      <a:picLocks noChangeAspect="1" noChangeArrowheads="1"/>
                    </pic:cNvPicPr>
                  </pic:nvPicPr>
                  <pic:blipFill>
                    <a:blip r:embed="rId14"/>
                    <a:stretch>
                      <a:fillRect/>
                    </a:stretch>
                  </pic:blipFill>
                  <pic:spPr bwMode="auto">
                    <a:xfrm>
                      <a:off x="0" y="0"/>
                      <a:ext cx="5334000" cy="4165395"/>
                    </a:xfrm>
                    <a:prstGeom prst="rect">
                      <a:avLst/>
                    </a:prstGeom>
                    <a:noFill/>
                    <a:ln w="9525">
                      <a:noFill/>
                      <a:headEnd/>
                      <a:tailEnd/>
                    </a:ln>
                  </pic:spPr>
                </pic:pic>
              </a:graphicData>
            </a:graphic>
          </wp:inline>
        </w:drawing>
      </w:r>
    </w:p>
    <w:p w14:paraId="0EDFDB0B" w14:textId="48E21A9C" w:rsidR="00E764AF" w:rsidRDefault="002574A4">
      <w:pPr>
        <w:pStyle w:val="BodyText"/>
      </w:pPr>
      <w:r>
        <w:rPr>
          <w:b/>
        </w:rPr>
        <w:t>Figure R1.</w:t>
      </w:r>
      <w:r w:rsidR="005A1660">
        <w:t xml:space="preserve"> Year</w:t>
      </w:r>
      <w:r>
        <w:t xml:space="preserve"> profiles of </w:t>
      </w:r>
      <m:oMath>
        <m:r>
          <m:rPr>
            <m:nor/>
          </m:rPr>
          <m:t>TA</m:t>
        </m:r>
      </m:oMath>
      <w:r>
        <w:t xml:space="preserve"> fluxes at the SWI (</w:t>
      </w:r>
      <w:r>
        <w:rPr>
          <w:b/>
        </w:rPr>
        <w:t>A</w:t>
      </w:r>
      <w:r>
        <w:t>)</w:t>
      </w:r>
      <w:del w:id="139" w:author="Lisa Pro" w:date="2020-12-08T22:07:00Z">
        <w:r w:rsidDel="00C75859">
          <w:delText xml:space="preserve"> and </w:delText>
        </w:r>
      </w:del>
      <w:ins w:id="140" w:author="Lisa Pro" w:date="2020-12-08T22:07:00Z">
        <w:r w:rsidR="00C75859">
          <w:t xml:space="preserve">, </w:t>
        </w:r>
      </w:ins>
      <w:r>
        <w:t xml:space="preserve">relative </w:t>
      </w:r>
      <m:oMath>
        <m:r>
          <m:rPr>
            <m:nor/>
          </m:rPr>
          <m:t>TA</m:t>
        </m:r>
      </m:oMath>
      <w:r>
        <w:t xml:space="preserve"> concentrations (a </w:t>
      </w:r>
      <m:oMath>
        <m:r>
          <m:rPr>
            <m:nor/>
          </m:rPr>
          <m:t>TA</m:t>
        </m:r>
      </m:oMath>
      <w:r>
        <w:t xml:space="preserve"> value minus the year </w:t>
      </w:r>
      <m:oMath>
        <m:r>
          <m:rPr>
            <m:nor/>
          </m:rPr>
          <m:t>TA</m:t>
        </m:r>
      </m:oMath>
      <w:r>
        <w:t xml:space="preserve"> minimum value) (</w:t>
      </w:r>
      <w:r>
        <w:rPr>
          <w:b/>
        </w:rPr>
        <w:t>B</w:t>
      </w:r>
      <w:r>
        <w:t>) in the water column surface layer for the different dispersion coefficients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oMath>
      <w:r>
        <w:t>).</w:t>
      </w:r>
    </w:p>
    <w:p w14:paraId="3CE2F12A" w14:textId="08C0775D" w:rsidR="00E764AF" w:rsidRDefault="00CE7287">
      <w:pPr>
        <w:pStyle w:val="BodyText"/>
      </w:pPr>
      <w:r>
        <w:t>A</w:t>
      </w:r>
      <w:r w:rsidR="002574A4">
        <w:t>lkalinity flux</w:t>
      </w:r>
      <w:ins w:id="141" w:author="Lisa Pro" w:date="2020-12-17T22:41:00Z">
        <w:r w:rsidR="009C5404">
          <w:t>es</w:t>
        </w:r>
      </w:ins>
      <w:r w:rsidR="002574A4">
        <w:t xml:space="preserve"> consist</w:t>
      </w:r>
      <w:del w:id="142" w:author="Lisa Pro" w:date="2020-12-17T22:41:00Z">
        <w:r w:rsidR="002574A4" w:rsidDel="009C5404">
          <w:delText>s</w:delText>
        </w:r>
      </w:del>
      <w:r w:rsidR="002574A4">
        <w:t xml:space="preserve"> of the following compounds </w:t>
      </w:r>
      <m:oMath>
        <m:r>
          <w:rPr>
            <w:rFonts w:ascii="Cambria Math" w:hAnsi="Cambria Math"/>
          </w:rPr>
          <m:t>δ[</m:t>
        </m:r>
        <m:r>
          <m:rPr>
            <m:nor/>
          </m:rPr>
          <m:t>TA</m:t>
        </m:r>
        <m:r>
          <w:rPr>
            <w:rFonts w:ascii="Cambria Math" w:hAnsi="Cambria Math"/>
          </w:rPr>
          <m:t>]=δ[</m:t>
        </m:r>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r>
          <w:rPr>
            <w:rFonts w:ascii="Cambria Math" w:hAnsi="Cambria Math"/>
          </w:rPr>
          <m:t>]-δ[</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r>
          <w:rPr>
            <w:rFonts w:ascii="Cambria Math" w:hAnsi="Cambria Math"/>
          </w:rPr>
          <m:t>]-2δ[</m:t>
        </m:r>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r>
          <w:rPr>
            <w:rFonts w:ascii="Cambria Math" w:hAnsi="Cambria Math"/>
          </w:rPr>
          <m:t>]</m:t>
        </m:r>
      </m:oMath>
      <w:r w:rsidR="009417C1">
        <w:rPr>
          <w:rFonts w:eastAsiaTheme="minorEastAsia"/>
        </w:rPr>
        <w:t xml:space="preserve">. </w:t>
      </w:r>
      <w:r w:rsidR="00F46A78">
        <w:t>It</w:t>
      </w:r>
      <w:r w:rsidR="009417C1">
        <w:t xml:space="preserve"> is </w:t>
      </w:r>
      <w:r w:rsidR="002574A4">
        <w:t xml:space="preserve">directed upward from the sediments </w:t>
      </w:r>
      <w:r w:rsidR="009417C1">
        <w:t xml:space="preserve">when </w:t>
      </w:r>
      <w:r w:rsidR="002574A4">
        <w:t xml:space="preserve">the flux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w:t>
      </w:r>
      <w:r w:rsidR="009417C1">
        <w:t>is upward</w:t>
      </w:r>
      <w:r w:rsidR="002A107A">
        <w:t>,</w:t>
      </w:r>
      <w:r w:rsidR="009417C1">
        <w:t xml:space="preserve"> </w:t>
      </w:r>
      <w:r w:rsidR="002574A4">
        <w:t xml:space="preserve">and the fluxes of </w:t>
      </w:r>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w:t>
      </w:r>
      <m:oMath>
        <m:r>
          <w:rPr>
            <w:rFonts w:ascii="Cambria Math" w:hAnsi="Cambria Math"/>
          </w:rPr>
          <m:t> </m:t>
        </m:r>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w:r w:rsidR="002574A4">
        <w:t xml:space="preserve">, and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9417C1">
        <w:t xml:space="preserve"> are downward</w:t>
      </w:r>
      <w:r w:rsidR="002574A4">
        <w:t xml:space="preserve">. There can be several possible reasons that positive </w:t>
      </w:r>
      <m:oMath>
        <m:r>
          <m:rPr>
            <m:nor/>
          </m:rPr>
          <m:t>TA</m:t>
        </m:r>
      </m:oMath>
      <w:r w:rsidR="002574A4">
        <w:t xml:space="preserve"> fluxes at the SWI can result in </w:t>
      </w:r>
      <w:r w:rsidR="00294767">
        <w:t>either increase or</w:t>
      </w:r>
      <w:r w:rsidR="002574A4">
        <w:t xml:space="preserve"> decrease of alkalinity in the water column:</w:t>
      </w:r>
    </w:p>
    <w:p w14:paraId="398BB5B5" w14:textId="55FD9575" w:rsidR="00F27974" w:rsidRDefault="002574A4" w:rsidP="00B471EE">
      <w:pPr>
        <w:numPr>
          <w:ilvl w:val="0"/>
          <w:numId w:val="11"/>
        </w:numPr>
        <w:pPrChange w:id="143" w:author="Lisa Pro" w:date="2020-12-17T22:46:00Z">
          <w:pPr>
            <w:numPr>
              <w:numId w:val="11"/>
            </w:numPr>
            <w:tabs>
              <w:tab w:val="num" w:pos="0"/>
            </w:tabs>
            <w:ind w:left="480" w:hanging="480"/>
          </w:pPr>
        </w:pPrChange>
      </w:pPr>
      <w:r>
        <w:t xml:space="preserve">The change in the ratios between </w:t>
      </w:r>
      <m:oMath>
        <m:r>
          <m:rPr>
            <m:nor/>
          </m:rPr>
          <m:t>TA</m:t>
        </m:r>
      </m:oMath>
      <w:r w:rsidR="004E7CBC">
        <w:t>'</w:t>
      </w:r>
      <w:r>
        <w:t>s component fluxes can ultimately change the resulting alkalinity in the water column. For example,</w:t>
      </w:r>
      <w:ins w:id="144" w:author="Lisa Pro" w:date="2020-12-17T22:45:00Z">
        <w:r w:rsidR="00C74FB9" w:rsidRPr="00C74FB9">
          <w:rPr>
            <w:rPrChange w:id="145" w:author="Lisa Pro" w:date="2020-12-17T22:45:00Z">
              <w:rPr>
                <w:lang w:val="ru-RU"/>
              </w:rPr>
            </w:rPrChange>
          </w:rPr>
          <w:t xml:space="preserve"> </w:t>
        </w:r>
        <w:r w:rsidR="00C74FB9">
          <w:t xml:space="preserve">additional </w:t>
        </w:r>
      </w:ins>
      <w:del w:id="146" w:author="Lisa Pro" w:date="2020-12-17T22:45:00Z">
        <w:r w:rsidDel="00C74FB9">
          <w:delText xml:space="preserve"> </w:delText>
        </w:r>
      </w:del>
      <m:oMath>
        <m:sSubSup>
          <m:sSubSupPr>
            <m:ctrlPr>
              <w:ins w:id="147" w:author="Lisa Pro" w:date="2020-12-17T22:44:00Z">
                <w:rPr>
                  <w:rFonts w:ascii="Cambria Math" w:hAnsi="Cambria Math"/>
                </w:rPr>
              </w:ins>
            </m:ctrlPr>
          </m:sSubSupPr>
          <m:e>
            <m:r>
              <w:ins w:id="148" w:author="Lisa Pro" w:date="2020-12-17T22:44:00Z">
                <m:rPr>
                  <m:nor/>
                </m:rPr>
                <m:t>NH</m:t>
              </w:ins>
            </m:r>
          </m:e>
          <m:sub>
            <m:r>
              <w:ins w:id="149" w:author="Lisa Pro" w:date="2020-12-17T22:44:00Z">
                <w:rPr>
                  <w:rFonts w:ascii="Cambria Math" w:hAnsi="Cambria Math"/>
                </w:rPr>
                <m:t>4</m:t>
              </w:ins>
            </m:r>
          </m:sub>
          <m:sup>
            <m:r>
              <w:ins w:id="150" w:author="Lisa Pro" w:date="2020-12-17T22:44:00Z">
                <w:rPr>
                  <w:rFonts w:ascii="Cambria Math" w:hAnsi="Cambria Math"/>
                </w:rPr>
                <m:t>+</m:t>
              </w:ins>
            </m:r>
          </m:sup>
        </m:sSubSup>
      </m:oMath>
      <w:ins w:id="151" w:author="Lisa Pro" w:date="2020-12-17T22:44:00Z">
        <w:r w:rsidR="00F27974">
          <w:t xml:space="preserve"> </w:t>
        </w:r>
        <w:r w:rsidR="00F27974">
          <w:t xml:space="preserve"> </w:t>
        </w:r>
      </w:ins>
      <w:ins w:id="152" w:author="Lisa Pro" w:date="2020-12-17T22:46:00Z">
        <w:r w:rsidR="00B471EE">
          <w:t xml:space="preserve">appeared due to </w:t>
        </w:r>
      </w:ins>
      <w:del w:id="153" w:author="Lisa Pro" w:date="2020-12-17T22:43:00Z">
        <w:r w:rsidDel="00A32D1B">
          <w:delText xml:space="preserve">an increase of the </w:delText>
        </w:r>
        <m:oMath>
          <m:sSubSup>
            <m:sSubSupPr>
              <m:ctrlPr>
                <w:rPr>
                  <w:rFonts w:ascii="Cambria Math" w:hAnsi="Cambria Math"/>
                  <w:rPrChange w:id="154" w:author="Lisa Pro" w:date="2020-12-17T22:44:00Z">
                    <w:rPr>
                      <w:rFonts w:ascii="Cambria Math" w:hAnsi="Cambria Math"/>
                    </w:rPr>
                  </w:rPrChange>
                </w:rPr>
              </m:ctrlPr>
            </m:sSubSupPr>
            <m:e>
              <m:r>
                <m:rPr>
                  <m:nor/>
                </m:rPr>
                <w:rPr>
                  <w:rPrChange w:id="155" w:author="Lisa Pro" w:date="2020-12-17T22:44:00Z">
                    <w:rPr/>
                  </w:rPrChange>
                </w:rPr>
                <m:t>NH</m:t>
              </m:r>
            </m:e>
            <m:sub>
              <m:r>
                <w:rPr>
                  <w:rFonts w:ascii="Cambria Math" w:hAnsi="Cambria Math"/>
                  <w:rPrChange w:id="156" w:author="Lisa Pro" w:date="2020-12-17T22:44:00Z">
                    <w:rPr>
                      <w:rFonts w:ascii="Cambria Math" w:hAnsi="Cambria Math"/>
                    </w:rPr>
                  </w:rPrChange>
                </w:rPr>
                <m:t>4</m:t>
              </m:r>
            </m:sub>
            <m:sup>
              <m:r>
                <w:rPr>
                  <w:rFonts w:ascii="Cambria Math" w:hAnsi="Cambria Math"/>
                  <w:rPrChange w:id="157" w:author="Lisa Pro" w:date="2020-12-17T22:44:00Z">
                    <w:rPr>
                      <w:rFonts w:ascii="Cambria Math" w:hAnsi="Cambria Math"/>
                    </w:rPr>
                  </w:rPrChange>
                </w:rPr>
                <m:t>+</m:t>
              </m:r>
            </m:sup>
          </m:sSubSup>
        </m:oMath>
        <w:r w:rsidDel="00A32D1B">
          <w:delText xml:space="preserve"> flux contribution can ultimately decrease </w:delText>
        </w:r>
        <m:oMath>
          <m:r>
            <m:rPr>
              <m:nor/>
            </m:rPr>
            <w:rPr>
              <w:rPrChange w:id="158" w:author="Lisa Pro" w:date="2020-12-17T22:44:00Z">
                <w:rPr/>
              </w:rPrChange>
            </w:rPr>
            <m:t>TA</m:t>
          </m:r>
        </m:oMath>
        <w:r w:rsidDel="00A32D1B">
          <w:delText xml:space="preserve"> in the water column </w:delText>
        </w:r>
      </w:del>
      <w:del w:id="159" w:author="Lisa Pro" w:date="2020-12-17T22:44:00Z">
        <w:r w:rsidDel="00F10EC0">
          <w:delText xml:space="preserve">if </w:delText>
        </w:r>
        <m:oMath>
          <m:sSubSup>
            <m:sSubSupPr>
              <m:ctrlPr>
                <w:rPr>
                  <w:rFonts w:ascii="Cambria Math" w:hAnsi="Cambria Math"/>
                  <w:rPrChange w:id="160" w:author="Lisa Pro" w:date="2020-12-17T22:44:00Z">
                    <w:rPr>
                      <w:rFonts w:ascii="Cambria Math" w:hAnsi="Cambria Math"/>
                    </w:rPr>
                  </w:rPrChange>
                </w:rPr>
              </m:ctrlPr>
            </m:sSubSupPr>
            <m:e>
              <m:r>
                <m:rPr>
                  <m:nor/>
                </m:rPr>
                <w:rPr>
                  <w:rPrChange w:id="161" w:author="Lisa Pro" w:date="2020-12-17T22:44:00Z">
                    <w:rPr/>
                  </w:rPrChange>
                </w:rPr>
                <m:t>NH</m:t>
              </m:r>
            </m:e>
            <m:sub>
              <m:r>
                <w:rPr>
                  <w:rFonts w:ascii="Cambria Math" w:hAnsi="Cambria Math"/>
                  <w:rPrChange w:id="162" w:author="Lisa Pro" w:date="2020-12-17T22:44:00Z">
                    <w:rPr>
                      <w:rFonts w:ascii="Cambria Math" w:hAnsi="Cambria Math"/>
                    </w:rPr>
                  </w:rPrChange>
                </w:rPr>
                <m:t>4</m:t>
              </m:r>
            </m:sub>
            <m:sup>
              <m:r>
                <w:rPr>
                  <w:rFonts w:ascii="Cambria Math" w:hAnsi="Cambria Math"/>
                  <w:rPrChange w:id="163" w:author="Lisa Pro" w:date="2020-12-17T22:44:00Z">
                    <w:rPr>
                      <w:rFonts w:ascii="Cambria Math" w:hAnsi="Cambria Math"/>
                    </w:rPr>
                  </w:rPrChange>
                </w:rPr>
                <m:t>+</m:t>
              </m:r>
            </m:sup>
          </m:sSubSup>
        </m:oMath>
        <w:r w:rsidDel="00F10EC0">
          <w:delText xml:space="preserve"> is consumed by primary producers or oxidized to </w:delText>
        </w:r>
        <m:oMath>
          <m:sSubSup>
            <m:sSubSupPr>
              <m:ctrlPr>
                <w:rPr>
                  <w:rFonts w:ascii="Cambria Math" w:hAnsi="Cambria Math"/>
                  <w:rPrChange w:id="164" w:author="Lisa Pro" w:date="2020-12-17T22:44:00Z">
                    <w:rPr>
                      <w:rFonts w:ascii="Cambria Math" w:hAnsi="Cambria Math"/>
                    </w:rPr>
                  </w:rPrChange>
                </w:rPr>
              </m:ctrlPr>
            </m:sSubSupPr>
            <m:e>
              <m:r>
                <m:rPr>
                  <m:nor/>
                </m:rPr>
                <w:rPr>
                  <w:rPrChange w:id="165" w:author="Lisa Pro" w:date="2020-12-17T22:44:00Z">
                    <w:rPr/>
                  </w:rPrChange>
                </w:rPr>
                <m:t>NO</m:t>
              </m:r>
            </m:e>
            <m:sub>
              <m:r>
                <w:rPr>
                  <w:rFonts w:ascii="Cambria Math" w:hAnsi="Cambria Math"/>
                  <w:rPrChange w:id="166" w:author="Lisa Pro" w:date="2020-12-17T22:44:00Z">
                    <w:rPr>
                      <w:rFonts w:ascii="Cambria Math" w:hAnsi="Cambria Math"/>
                    </w:rPr>
                  </w:rPrChange>
                </w:rPr>
                <m:t>3</m:t>
              </m:r>
            </m:sub>
            <m:sup>
              <m:r>
                <w:rPr>
                  <w:rFonts w:ascii="Cambria Math" w:hAnsi="Cambria Math"/>
                  <w:rPrChange w:id="167" w:author="Lisa Pro" w:date="2020-12-17T22:44:00Z">
                    <w:rPr>
                      <w:rFonts w:ascii="Cambria Math" w:hAnsi="Cambria Math"/>
                    </w:rPr>
                  </w:rPrChange>
                </w:rPr>
                <m:t>-</m:t>
              </m:r>
            </m:sup>
          </m:sSubSup>
        </m:oMath>
      </w:del>
      <w:del w:id="168" w:author="Lisa Pro" w:date="2020-12-17T22:43:00Z">
        <w:r w:rsidDel="00F10EC0">
          <w:delText>.</w:delText>
        </w:r>
      </w:del>
      <w:ins w:id="169" w:author="Lisa Pro" w:date="2020-12-17T22:43:00Z">
        <w:r w:rsidR="00F10EC0">
          <w:t xml:space="preserve">an increase of the </w:t>
        </w:r>
        <m:oMath>
          <m:sSubSup>
            <m:sSubSupPr>
              <m:ctrlPr>
                <w:rPr>
                  <w:rFonts w:ascii="Cambria Math" w:hAnsi="Cambria Math"/>
                  <w:rPrChange w:id="170" w:author="Lisa Pro" w:date="2020-12-17T22:44:00Z">
                    <w:rPr>
                      <w:rFonts w:ascii="Cambria Math" w:hAnsi="Cambria Math"/>
                    </w:rPr>
                  </w:rPrChange>
                </w:rPr>
              </m:ctrlPr>
            </m:sSubSupPr>
            <m:e>
              <m:r>
                <m:rPr>
                  <m:nor/>
                </m:rPr>
                <w:rPr>
                  <w:rPrChange w:id="171" w:author="Lisa Pro" w:date="2020-12-17T22:44:00Z">
                    <w:rPr/>
                  </w:rPrChange>
                </w:rPr>
                <m:t>NH</m:t>
              </m:r>
            </m:e>
            <m:sub>
              <m:r>
                <w:rPr>
                  <w:rFonts w:ascii="Cambria Math" w:hAnsi="Cambria Math"/>
                  <w:rPrChange w:id="172" w:author="Lisa Pro" w:date="2020-12-17T22:44:00Z">
                    <w:rPr>
                      <w:rFonts w:ascii="Cambria Math" w:hAnsi="Cambria Math"/>
                    </w:rPr>
                  </w:rPrChange>
                </w:rPr>
                <m:t>4</m:t>
              </m:r>
            </m:sub>
            <m:sup>
              <m:r>
                <w:rPr>
                  <w:rFonts w:ascii="Cambria Math" w:hAnsi="Cambria Math"/>
                  <w:rPrChange w:id="173" w:author="Lisa Pro" w:date="2020-12-17T22:44:00Z">
                    <w:rPr>
                      <w:rFonts w:ascii="Cambria Math" w:hAnsi="Cambria Math"/>
                    </w:rPr>
                  </w:rPrChange>
                </w:rPr>
                <m:t>+</m:t>
              </m:r>
            </m:sup>
          </m:sSubSup>
        </m:oMath>
        <w:r w:rsidR="00F10EC0">
          <w:t xml:space="preserve"> flux </w:t>
        </w:r>
      </w:ins>
      <w:ins w:id="174" w:author="Lisa Pro" w:date="2020-12-17T22:46:00Z">
        <w:r w:rsidR="00B471EE">
          <w:t xml:space="preserve">can be </w:t>
        </w:r>
      </w:ins>
      <w:ins w:id="175" w:author="Lisa Pro" w:date="2020-12-17T22:47:00Z">
        <w:r w:rsidR="005A0122">
          <w:t>then</w:t>
        </w:r>
      </w:ins>
      <w:ins w:id="176" w:author="Lisa Pro" w:date="2020-12-17T22:43:00Z">
        <w:r w:rsidR="00F10EC0">
          <w:t xml:space="preserve"> </w:t>
        </w:r>
      </w:ins>
      <w:ins w:id="177" w:author="Lisa Pro" w:date="2020-12-17T22:46:00Z">
        <w:r w:rsidR="00B471EE">
          <w:t xml:space="preserve">consumed by primary producers or oxidized to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B471EE">
          <w:t>,</w:t>
        </w:r>
        <w:r w:rsidR="00B471EE">
          <w:t xml:space="preserve"> which </w:t>
        </w:r>
      </w:ins>
      <w:ins w:id="178" w:author="Lisa Pro" w:date="2020-12-17T22:43:00Z">
        <w:r w:rsidR="00F10EC0">
          <w:t xml:space="preserve">can ultimately decrease </w:t>
        </w:r>
        <m:oMath>
          <m:r>
            <m:rPr>
              <m:nor/>
            </m:rPr>
            <w:rPr>
              <w:rPrChange w:id="179" w:author="Lisa Pro" w:date="2020-12-17T22:44:00Z">
                <w:rPr/>
              </w:rPrChange>
            </w:rPr>
            <m:t>TA</m:t>
          </m:r>
        </m:oMath>
        <w:r w:rsidR="00F10EC0">
          <w:t xml:space="preserve"> in the water column</w:t>
        </w:r>
        <w:r w:rsidR="00F10EC0">
          <w:t>.</w:t>
        </w:r>
      </w:ins>
    </w:p>
    <w:p w14:paraId="70CD6431" w14:textId="79889FD0" w:rsidR="00E764AF" w:rsidRDefault="002574A4">
      <w:pPr>
        <w:numPr>
          <w:ilvl w:val="0"/>
          <w:numId w:val="11"/>
        </w:numPr>
      </w:pPr>
      <w:del w:id="180" w:author="Lisa Pro" w:date="2020-12-17T22:48:00Z">
        <w:r w:rsidDel="00741D2C">
          <w:delText xml:space="preserve">If there is </w:delText>
        </w:r>
        <w:r w:rsidR="00916D9A" w:rsidDel="00741D2C">
          <w:delText>a</w:delText>
        </w:r>
      </w:del>
      <w:ins w:id="181" w:author="Lisa Pro" w:date="2020-12-17T22:48:00Z">
        <w:r w:rsidR="00741D2C">
          <w:t>A</w:t>
        </w:r>
      </w:ins>
      <w:r w:rsidR="00916D9A">
        <w:t xml:space="preserve"> strong flux of sulfates to</w:t>
      </w:r>
      <w:r>
        <w:t xml:space="preserve"> sediments</w:t>
      </w:r>
      <w:ins w:id="182" w:author="Lisa Pro" w:date="2020-12-17T22:48:00Z">
        <w:r w:rsidR="00741D2C">
          <w:t xml:space="preserve"> </w:t>
        </w:r>
      </w:ins>
      <w:ins w:id="183" w:author="Lisa Pro" w:date="2020-12-17T22:49:00Z">
        <w:r w:rsidR="001A260C">
          <w:t xml:space="preserve">should </w:t>
        </w:r>
      </w:ins>
      <w:ins w:id="184" w:author="Lisa Pro" w:date="2020-12-17T22:48:00Z">
        <w:r w:rsidR="00741D2C">
          <w:t>coexist with</w:t>
        </w:r>
      </w:ins>
      <w:del w:id="185" w:author="Lisa Pro" w:date="2020-12-17T22:48:00Z">
        <w:r w:rsidDel="00741D2C">
          <w:delText>, ther</w:delText>
        </w:r>
        <w:r w:rsidR="00063601" w:rsidDel="00741D2C">
          <w:delText xml:space="preserve">e should be </w:delText>
        </w:r>
      </w:del>
      <w:ins w:id="186" w:author="Lisa Pro" w:date="2020-12-17T22:47:00Z">
        <w:r w:rsidR="00417227">
          <w:t xml:space="preserve"> </w:t>
        </w:r>
      </w:ins>
      <w:r w:rsidR="00063601">
        <w:t>a strong flux of</w:t>
      </w:r>
      <w:r>
        <w:t xml:space="preserve"> reduced sulfur compounds </w:t>
      </w:r>
      <w:moveToRangeStart w:id="187" w:author="Lisa Pro" w:date="2020-12-17T22:56:00Z" w:name="move59138183"/>
      <w:moveTo w:id="188" w:author="Lisa Pro" w:date="2020-12-17T22:56:00Z">
        <w:r w:rsidR="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R="00F53070">
          <w:t>)</w:t>
        </w:r>
      </w:moveTo>
      <w:ins w:id="189" w:author="Lisa Pro" w:date="2020-12-17T22:56:00Z">
        <w:r w:rsidR="00F53070">
          <w:t xml:space="preserve"> </w:t>
        </w:r>
      </w:ins>
      <w:moveTo w:id="190" w:author="Lisa Pro" w:date="2020-12-17T22:56:00Z">
        <w:del w:id="191" w:author="Lisa Pro" w:date="2020-12-17T22:56:00Z">
          <w:r w:rsidR="00F53070" w:rsidDel="00F53070">
            <w:delText xml:space="preserve"> </w:delText>
          </w:r>
        </w:del>
      </w:moveTo>
      <w:moveToRangeEnd w:id="187"/>
      <w:r>
        <w:t xml:space="preserve">in the opposite </w:t>
      </w:r>
      <w:r w:rsidRPr="005202DA">
        <w:t xml:space="preserve">direction. </w:t>
      </w:r>
      <w:r w:rsidR="00063601">
        <w:t>The</w:t>
      </w:r>
      <w:r w:rsidR="005202DA" w:rsidRPr="005202DA">
        <w:t xml:space="preserve"> oxidation</w:t>
      </w:r>
      <w:r w:rsidR="00063601">
        <w:t xml:space="preserve"> of reduced sulfur compounds</w:t>
      </w:r>
      <w:r w:rsidRPr="005202DA">
        <w:t xml:space="preserve"> to sulfate</w:t>
      </w:r>
      <w:r w:rsidR="00063601" w:rsidRPr="005202DA">
        <w:t xml:space="preserve"> in the water column</w:t>
      </w:r>
      <w:r w:rsidRPr="005202DA">
        <w:t xml:space="preserve"> will reduce alkalinity. </w:t>
      </w:r>
      <w:moveFromRangeStart w:id="192" w:author="Lisa Pro" w:date="2020-12-17T22:56:00Z" w:name="move59138176"/>
      <w:moveFrom w:id="193" w:author="Lisa Pro" w:date="2020-12-17T22:56:00Z">
        <w:r w:rsidRPr="005202DA" w:rsidDel="003515FC">
          <w:t>Indeed, the</w:t>
        </w:r>
        <w:r w:rsidDel="003515FC">
          <w:t xml:space="preserve"> model results show this flux (see Table R2). </w:t>
        </w:r>
      </w:moveFrom>
      <w:moveFromRangeEnd w:id="192"/>
      <w:r>
        <w:t xml:space="preserve">Therefore, the ratio of the </w:t>
      </w:r>
      <m:oMath>
        <m:r>
          <m:rPr>
            <m:nor/>
          </m:rPr>
          <m:t>TA</m:t>
        </m:r>
      </m:oMath>
      <w:r>
        <w:t xml:space="preserve"> flux to the reduced sulfur compounds </w:t>
      </w:r>
      <w:moveFromRangeStart w:id="194" w:author="Lisa Pro" w:date="2020-12-17T22:56:00Z" w:name="move59138183"/>
      <w:moveFrom w:id="195" w:author="Lisa Pro" w:date="2020-12-17T22:56:00Z">
        <w:r w:rsidDel="00F53070">
          <w:t>(</w:t>
        </w:r>
        <m:oMath>
          <m:r>
            <w:rPr>
              <w:rFonts w:ascii="Cambria Math" w:hAnsi="Cambria Math"/>
            </w:rPr>
            <m:t>2×[</m:t>
          </m:r>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rPr>
              </m:ctrlPr>
            </m:sSupPr>
            <m:e>
              <m:r>
                <m:rPr>
                  <m:nor/>
                </m:rPr>
                <m:t>S</m:t>
              </m:r>
            </m:e>
            <m:sup>
              <m:r>
                <w:rPr>
                  <w:rFonts w:ascii="Cambria Math" w:hAnsi="Cambria Math"/>
                </w:rPr>
                <m:t>0</m:t>
              </m:r>
            </m:sup>
          </m:sSup>
          <m:r>
            <w:rPr>
              <w:rFonts w:ascii="Cambria Math" w:hAnsi="Cambria Math"/>
            </w:rPr>
            <m:t>]+[</m:t>
          </m:r>
          <m:sSub>
            <m:sSubPr>
              <m:ctrlPr>
                <w:rPr>
                  <w:rFonts w:ascii="Cambria Math" w:hAnsi="Cambria Math"/>
                </w:rPr>
              </m:ctrlPr>
            </m:sSubPr>
            <m:e>
              <m:r>
                <m:rPr>
                  <m:nor/>
                </m:rPr>
                <m:t>H</m:t>
              </m:r>
            </m:e>
            <m:sub>
              <m:r>
                <w:rPr>
                  <w:rFonts w:ascii="Cambria Math" w:hAnsi="Cambria Math"/>
                </w:rPr>
                <m:t>2</m:t>
              </m:r>
            </m:sub>
          </m:sSub>
          <m:r>
            <m:rPr>
              <m:nor/>
            </m:rPr>
            <m:t>S</m:t>
          </m:r>
          <m:r>
            <w:rPr>
              <w:rFonts w:ascii="Cambria Math" w:hAnsi="Cambria Math"/>
            </w:rPr>
            <m:t>]</m:t>
          </m:r>
        </m:oMath>
        <w:r w:rsidDel="00F53070">
          <w:t xml:space="preserve">) </w:t>
        </w:r>
      </w:moveFrom>
      <w:moveFromRangeEnd w:id="194"/>
      <w:r>
        <w:t xml:space="preserve">flux should determine the resulting </w:t>
      </w:r>
      <m:oMath>
        <m:r>
          <m:rPr>
            <m:nor/>
          </m:rPr>
          <m:t>TA</m:t>
        </m:r>
      </m:oMath>
      <w:r>
        <w:t xml:space="preserve"> change in the water column. Roughly we can assume that if the </w:t>
      </w:r>
      <m:oMath>
        <m:r>
          <m:rPr>
            <m:nor/>
          </m:rPr>
          <m:t>TA</m:t>
        </m:r>
      </m:oMath>
      <w:r>
        <w:t xml:space="preserve"> flux prevails over the reduced sulfur compounds flux (with a multiplier of 2 according to </w:t>
      </w:r>
      <m:oMath>
        <m:sSub>
          <m:sSubPr>
            <m:ctrlPr>
              <w:rPr>
                <w:rFonts w:ascii="Cambria Math" w:hAnsi="Cambria Math"/>
              </w:rPr>
            </m:ctrlPr>
          </m:sSubPr>
          <m:e>
            <m:r>
              <m:rPr>
                <m:nor/>
              </m:rPr>
              <m:t>TA</m:t>
            </m:r>
          </m:e>
          <m:sub>
            <m:r>
              <m:rPr>
                <m:nor/>
              </m:rPr>
              <m:t>ec</m:t>
            </m:r>
          </m:sub>
        </m:sSub>
      </m:oMath>
      <w:r>
        <w:t xml:space="preserve">) </w:t>
      </w:r>
      <w:r w:rsidR="000B1A27">
        <w:t xml:space="preserve">then </w:t>
      </w:r>
      <m:oMath>
        <m:r>
          <m:rPr>
            <m:nor/>
          </m:rPr>
          <m:t>TA</m:t>
        </m:r>
      </m:oMath>
      <w:r>
        <w:t xml:space="preserve"> in the water column will increase</w:t>
      </w:r>
      <w:r w:rsidR="002A107A">
        <w:t>;</w:t>
      </w:r>
      <w:r>
        <w:t xml:space="preserve"> otherwise</w:t>
      </w:r>
      <w:r w:rsidR="002A107A">
        <w:t>,</w:t>
      </w:r>
      <w:r>
        <w:t xml:space="preserve"> </w:t>
      </w:r>
      <m:oMath>
        <m:r>
          <m:rPr>
            <m:nor/>
          </m:rPr>
          <m:t>TA</m:t>
        </m:r>
      </m:oMath>
      <w:r>
        <w:t xml:space="preserve"> in the water column will decrease.</w:t>
      </w:r>
      <w:ins w:id="196" w:author="Lisa Pro" w:date="2020-12-17T22:56:00Z">
        <w:r w:rsidR="00F53070" w:rsidRPr="00F53070">
          <w:t xml:space="preserve"> </w:t>
        </w:r>
      </w:ins>
      <w:moveToRangeStart w:id="197" w:author="Lisa Pro" w:date="2020-12-17T22:56:00Z" w:name="move59138176"/>
      <w:moveTo w:id="198" w:author="Lisa Pro" w:date="2020-12-17T22:56:00Z">
        <w:del w:id="199" w:author="Lisa Pro" w:date="2020-12-17T22:56:00Z">
          <w:r w:rsidR="00F53070" w:rsidRPr="005202DA" w:rsidDel="00CD3AF3">
            <w:delText>Indeed, the</w:delText>
          </w:r>
          <w:r w:rsidR="00F53070" w:rsidDel="00CD3AF3">
            <w:delText xml:space="preserve"> model results show this flux (see Table R2).</w:delText>
          </w:r>
        </w:del>
      </w:moveTo>
      <w:moveToRangeEnd w:id="197"/>
    </w:p>
    <w:p w14:paraId="74FD32FA" w14:textId="6442AF81" w:rsidR="00CD3AF3" w:rsidRPr="0031572C" w:rsidRDefault="00290762" w:rsidP="006B6E9A">
      <w:pPr>
        <w:pStyle w:val="FirstParagraph"/>
        <w:rPr>
          <w:ins w:id="200" w:author="Lisa Pro" w:date="2020-12-17T22:14:00Z"/>
          <w:rPrChange w:id="201" w:author="Lisa Pro" w:date="2020-12-17T22:23:00Z">
            <w:rPr>
              <w:ins w:id="202" w:author="Lisa Pro" w:date="2020-12-17T22:14:00Z"/>
            </w:rPr>
          </w:rPrChange>
        </w:rPr>
        <w:pPrChange w:id="203" w:author="Lisa Pro" w:date="2020-12-17T23:00:00Z">
          <w:pPr>
            <w:pStyle w:val="FirstParagraph"/>
          </w:pPr>
        </w:pPrChange>
      </w:pPr>
      <w:ins w:id="204" w:author="Lisa Pro" w:date="2020-12-17T22:58:00Z">
        <w:r>
          <w:lastRenderedPageBreak/>
          <w:t>Table 2</w:t>
        </w:r>
      </w:ins>
      <w:ins w:id="205" w:author="Lisa Pro" w:date="2020-12-17T22:59:00Z">
        <w:r>
          <w:t xml:space="preserve"> shows the flux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Pr>
            <w:rFonts w:eastAsiaTheme="minorEastAsia"/>
          </w:rPr>
          <w:t xml:space="preserve"> and </w:t>
        </w:r>
        <w:r>
          <w:t>reduced sulfur compounds fluxes (</w:t>
        </w:r>
        <m:oMath>
          <m:r>
            <m:rPr>
              <m:nor/>
            </m:rPr>
            <m:t>RSC</m:t>
          </m:r>
        </m:oMath>
        <w:r>
          <w:t xml:space="preserve">) at the </w:t>
        </w:r>
        <m:oMath>
          <m:r>
            <m:rPr>
              <m:nor/>
            </m:rPr>
            <m:t>SWI</m:t>
          </m:r>
        </m:oMath>
        <w:r>
          <w:t xml:space="preserve"> </w:t>
        </w:r>
        <w:r>
          <w:t>multiplied by 2</w:t>
        </w:r>
        <w:r w:rsidR="00DF5071">
          <w:t xml:space="preserve">. </w:t>
        </w:r>
      </w:ins>
      <w:r w:rsidR="002A107A">
        <w:t>We can now examine</w:t>
      </w:r>
      <w:r w:rsidR="000B1A27">
        <w:t xml:space="preserve"> the previous e</w:t>
      </w:r>
      <w:r w:rsidR="002574A4">
        <w:t xml:space="preserve">xample where </w:t>
      </w:r>
      <m:oMath>
        <m:r>
          <m:rPr>
            <m:nor/>
          </m:rPr>
          <m:t>TA</m:t>
        </m:r>
      </m:oMath>
      <w:r w:rsidR="002574A4">
        <w:t xml:space="preserve"> fluxes are approximately the same in May and November (Fig. R1 </w:t>
      </w:r>
      <w:r w:rsidR="002574A4">
        <w:rPr>
          <w:b/>
        </w:rPr>
        <w:t>A, B</w:t>
      </w:r>
      <w:r w:rsidR="002574A4">
        <w:t xml:space="preserve">), but the relative </w:t>
      </w:r>
      <m:oMath>
        <m:r>
          <m:rPr>
            <m:nor/>
          </m:rPr>
          <m:t>TA</m:t>
        </m:r>
      </m:oMath>
      <w:r w:rsidR="002574A4">
        <w:t xml:space="preserve"> decreases in November.</w:t>
      </w:r>
      <w:ins w:id="206" w:author="Lisa Pro" w:date="2020-12-17T23:00:00Z">
        <w:r w:rsidR="00DF5071">
          <w:t xml:space="preserve"> </w:t>
        </w:r>
      </w:ins>
      <w:ins w:id="207" w:author="Lisa Pro" w:date="2020-12-17T22:23:00Z">
        <w:r w:rsidR="0031572C">
          <w:t xml:space="preserve">In November </w:t>
        </w:r>
        <w:r w:rsidR="001B2239">
          <w:t xml:space="preserve">the alkalinity flux is smaller </w:t>
        </w:r>
        <w:proofErr w:type="spellStart"/>
        <w:r w:rsidR="001B2239">
          <w:t>then</w:t>
        </w:r>
        <w:proofErr w:type="spellEnd"/>
        <w:r w:rsidR="001B2239">
          <w:t xml:space="preserve"> </w:t>
        </w:r>
      </w:ins>
      <w:ins w:id="208" w:author="Lisa Pro" w:date="2020-12-17T22:24:00Z">
        <w:r w:rsidR="001B2239">
          <w:t>reduced sulfur compounds flux</w:t>
        </w:r>
        <w:r w:rsidR="001B2239">
          <w:t xml:space="preserve"> (Table R2), while in May the situation is the opposite. </w:t>
        </w:r>
      </w:ins>
    </w:p>
    <w:p w14:paraId="1289A57D" w14:textId="3A47BF96" w:rsidR="00E764AF" w:rsidRDefault="002574A4">
      <w:pPr>
        <w:pStyle w:val="FirstParagraph"/>
      </w:pPr>
      <w:del w:id="209" w:author="Lisa Pro" w:date="2020-12-17T22:24:00Z">
        <w:r w:rsidDel="00980285">
          <w:delText xml:space="preserve"> Table R2 shows that the reduced sulfur compounds flux </w:delText>
        </w:r>
        <w:r w:rsidR="000B1A27" w:rsidDel="00980285">
          <w:delText xml:space="preserve">is smaller </w:delText>
        </w:r>
        <w:r w:rsidDel="00980285">
          <w:delText>than the alkalinity flux</w:delText>
        </w:r>
        <w:r w:rsidR="000B1A27" w:rsidRPr="000B1A27" w:rsidDel="00980285">
          <w:delText xml:space="preserve"> </w:delText>
        </w:r>
        <w:r w:rsidR="000B1A27" w:rsidDel="00980285">
          <w:delText>in May but bigger</w:delText>
        </w:r>
        <w:r w:rsidDel="00980285">
          <w:delText xml:space="preserve"> in November. </w:delText>
        </w:r>
      </w:del>
      <w:r>
        <w:t xml:space="preserve">Thus, </w:t>
      </w:r>
      <w:del w:id="210" w:author="Lisa Pro" w:date="2020-12-17T22:24:00Z">
        <w:r w:rsidDel="00980285">
          <w:delText xml:space="preserve">in </w:delText>
        </w:r>
      </w:del>
      <w:ins w:id="211" w:author="Lisa Pro" w:date="2020-12-17T22:24:00Z">
        <w:r w:rsidR="00980285">
          <w:t>according to</w:t>
        </w:r>
        <w:r w:rsidR="00980285">
          <w:t xml:space="preserve"> </w:t>
        </w:r>
      </w:ins>
      <w:r>
        <w:t xml:space="preserve">our calculations, the positive alkalinity fluxes can accompany </w:t>
      </w:r>
      <w:ins w:id="212" w:author="Lisa Pro" w:date="2020-12-17T23:01:00Z">
        <w:r w:rsidR="006B6E9A">
          <w:t xml:space="preserve">not only </w:t>
        </w:r>
      </w:ins>
      <w:del w:id="213" w:author="Lisa Pro" w:date="2020-12-17T23:01:00Z">
        <w:r w:rsidDel="006B6E9A">
          <w:delText xml:space="preserve">both </w:delText>
        </w:r>
      </w:del>
      <w:r>
        <w:t>an increase</w:t>
      </w:r>
      <w:ins w:id="214" w:author="Lisa Pro" w:date="2020-12-17T23:01:00Z">
        <w:r w:rsidR="006B6E9A">
          <w:t xml:space="preserve"> but also </w:t>
        </w:r>
      </w:ins>
      <w:del w:id="215" w:author="Lisa Pro" w:date="2020-12-17T23:01:00Z">
        <w:r w:rsidDel="006B6E9A">
          <w:delText xml:space="preserve"> </w:delText>
        </w:r>
      </w:del>
      <w:r>
        <w:t>a</w:t>
      </w:r>
      <w:del w:id="216" w:author="Lisa Pro" w:date="2020-12-17T23:01:00Z">
        <w:r w:rsidDel="006B6E9A">
          <w:delText xml:space="preserve">nd </w:delText>
        </w:r>
      </w:del>
      <w:ins w:id="217" w:author="Lisa Pro" w:date="2020-12-17T23:01:00Z">
        <w:r w:rsidR="006B6E9A">
          <w:t xml:space="preserve"> </w:t>
        </w:r>
      </w:ins>
      <w:r>
        <w:t xml:space="preserve">decrease of alkalinity concentration in the water column. It happens </w:t>
      </w:r>
      <w:del w:id="218" w:author="Lisa Pro" w:date="2020-12-17T23:01:00Z">
        <w:r w:rsidDel="006B6E9A">
          <w:delText xml:space="preserve">due </w:delText>
        </w:r>
      </w:del>
      <w:ins w:id="219" w:author="Lisa Pro" w:date="2020-12-17T23:01:00Z">
        <w:r w:rsidR="006B6E9A">
          <w:t xml:space="preserve">if </w:t>
        </w:r>
      </w:ins>
      <w:del w:id="220" w:author="Lisa Pro" w:date="2020-12-17T23:01:00Z">
        <w:r w:rsidDel="006B6E9A">
          <w:delText xml:space="preserve">to </w:delText>
        </w:r>
      </w:del>
      <w:r>
        <w:t xml:space="preserve">the actual </w:t>
      </w:r>
      <m:oMath>
        <m:r>
          <m:rPr>
            <m:nor/>
          </m:rPr>
          <m:t>TA</m:t>
        </m:r>
      </m:oMath>
      <w:r>
        <w:t xml:space="preserve"> release during sulfate reduction is accompanied by the </w:t>
      </w:r>
      <w:ins w:id="221" w:author="Lisa Pro" w:date="2020-12-17T23:01:00Z">
        <w:r w:rsidR="006B6E9A">
          <w:t xml:space="preserve">strong </w:t>
        </w:r>
      </w:ins>
      <w:r>
        <w:t>reduced sulfur compounds flux.</w:t>
      </w:r>
    </w:p>
    <w:p w14:paraId="459E5F49" w14:textId="77777777" w:rsidR="00E764AF" w:rsidRDefault="002574A4">
      <w:pPr>
        <w:pStyle w:val="BodyText"/>
      </w:pPr>
      <w:r>
        <w:rPr>
          <w:b/>
        </w:rPr>
        <w:t>Table R2.</w:t>
      </w:r>
      <w:r>
        <w:t xml:space="preserve"> Approximate </w:t>
      </w:r>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w:r>
        <w:t xml:space="preserve"> fluxes (</w:t>
      </w:r>
      <m:oMath>
        <m:r>
          <m:rPr>
            <m:nor/>
          </m:rPr>
          <m:t>TA</m:t>
        </m:r>
      </m:oMath>
      <w:r>
        <w:t xml:space="preserve"> fluxes due to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and reduced sulfur compounds fluxes (</w:t>
      </w:r>
      <m:oMath>
        <m:r>
          <m:rPr>
            <m:nor/>
          </m:rPr>
          <m:t>RSC</m:t>
        </m:r>
      </m:oMath>
      <w:r>
        <w:t xml:space="preserve">) at the </w:t>
      </w:r>
      <m:oMath>
        <m:r>
          <m:rPr>
            <m:nor/>
          </m:rPr>
          <m:t>SWI</m:t>
        </m:r>
      </m:oMath>
      <w:r>
        <w:t xml:space="preserve"> (calculated as </w:t>
      </w:r>
      <m:oMath>
        <m:r>
          <w:rPr>
            <w:rFonts w:ascii="Cambria Math" w:hAnsi="Cambria Math"/>
          </w:rPr>
          <m:t>2×</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nor/>
                      </m:rPr>
                      <m:t>H</m:t>
                    </m:r>
                  </m:e>
                  <m:sub>
                    <m:r>
                      <w:rPr>
                        <w:rFonts w:ascii="Cambria Math" w:hAnsi="Cambria Math"/>
                      </w:rPr>
                      <m:t>2</m:t>
                    </m:r>
                  </m:sub>
                </m:sSub>
                <m:r>
                  <m:rPr>
                    <m:nor/>
                  </m:rPr>
                  <m:t>S</m:t>
                </m:r>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nor/>
                      </m:rPr>
                      <m:t>S</m:t>
                    </m:r>
                  </m:e>
                  <m:sup>
                    <m:r>
                      <w:rPr>
                        <w:rFonts w:ascii="Cambria Math" w:hAnsi="Cambria Math"/>
                      </w:rPr>
                      <m:t>0</m:t>
                    </m:r>
                  </m:sup>
                </m:sSup>
              </m:e>
            </m:d>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m:rPr>
                        <m:nor/>
                      </m:rPr>
                      <m:t>S</m:t>
                    </m:r>
                  </m:e>
                  <m:sub>
                    <m:r>
                      <w:rPr>
                        <w:rFonts w:ascii="Cambria Math" w:hAnsi="Cambria Math"/>
                      </w:rPr>
                      <m:t>2</m:t>
                    </m:r>
                  </m:sub>
                </m:sSub>
                <m:sSubSup>
                  <m:sSubSupPr>
                    <m:ctrlPr>
                      <w:rPr>
                        <w:rFonts w:ascii="Cambria Math" w:hAnsi="Cambria Math"/>
                      </w:rPr>
                    </m:ctrlPr>
                  </m:sSubSupPr>
                  <m:e>
                    <m:r>
                      <m:rPr>
                        <m:nor/>
                      </m:rPr>
                      <m:t>O</m:t>
                    </m:r>
                  </m:e>
                  <m:sub>
                    <m:r>
                      <w:rPr>
                        <w:rFonts w:ascii="Cambria Math" w:hAnsi="Cambria Math"/>
                      </w:rPr>
                      <m:t>3</m:t>
                    </m:r>
                  </m:sub>
                  <m:sup>
                    <m:r>
                      <w:rPr>
                        <w:rFonts w:ascii="Cambria Math" w:hAnsi="Cambria Math"/>
                      </w:rPr>
                      <m:t>2-</m:t>
                    </m:r>
                  </m:sup>
                </m:sSubSup>
              </m:e>
            </m:d>
          </m:e>
        </m:d>
      </m:oMath>
      <w:r>
        <w:t xml:space="preserve"> to demonstrate the</w:t>
      </w:r>
      <w:r w:rsidR="009A1DF0">
        <w:t xml:space="preserve"> future</w:t>
      </w:r>
      <w:r>
        <w:t xml:space="preserve"> decrease of </w:t>
      </w:r>
      <m:oMath>
        <m:r>
          <m:rPr>
            <m:nor/>
          </m:rPr>
          <m:t>TA</m:t>
        </m:r>
      </m:oMath>
      <w:r>
        <w:t xml:space="preserve"> in the water column) for the dispersion coefficient </w:t>
      </w:r>
      <m:oMath>
        <m:r>
          <w:rPr>
            <w:rFonts w:ascii="Cambria Math" w:hAnsi="Cambria Math"/>
          </w:rPr>
          <m:t>k</m:t>
        </m:r>
        <m:sSub>
          <m:sSubPr>
            <m:ctrlPr>
              <w:rPr>
                <w:rFonts w:ascii="Cambria Math" w:hAnsi="Cambria Math"/>
              </w:rPr>
            </m:ctrlPr>
          </m:sSubPr>
          <m:e>
            <m:r>
              <w:rPr>
                <w:rFonts w:ascii="Cambria Math" w:hAnsi="Cambria Math"/>
              </w:rPr>
              <m:t>z</m:t>
            </m:r>
          </m:e>
          <m:sub>
            <m:r>
              <m:rPr>
                <m:nor/>
              </m:rPr>
              <m:t>dispersion</m:t>
            </m:r>
          </m:sub>
        </m:sSub>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sSup>
          <m:sSupPr>
            <m:ctrlPr>
              <w:rPr>
                <w:rFonts w:ascii="Cambria Math" w:hAnsi="Cambria Math"/>
              </w:rPr>
            </m:ctrlPr>
          </m:sSupPr>
          <m:e>
            <m:r>
              <m:rPr>
                <m:nor/>
              </m:rPr>
              <m:t>s</m:t>
            </m:r>
          </m:e>
          <m:sup>
            <m:r>
              <w:rPr>
                <w:rFonts w:ascii="Cambria Math" w:hAnsi="Cambria Math"/>
              </w:rPr>
              <m:t>-1</m:t>
            </m:r>
          </m:sup>
        </m:sSup>
      </m:oMath>
      <w:r>
        <w:t xml:space="preserve"> during the year, flux values are in </w:t>
      </w:r>
      <m:oMath>
        <m:r>
          <m:rPr>
            <m:nor/>
          </m:rPr>
          <m:t>mM</m:t>
        </m:r>
        <m:r>
          <w:rPr>
            <w:rFonts w:ascii="Cambria Math" w:hAnsi="Cambria Math"/>
          </w:rPr>
          <m:t> </m:t>
        </m:r>
        <m:sSup>
          <m:sSupPr>
            <m:ctrlPr>
              <w:rPr>
                <w:rFonts w:ascii="Cambria Math" w:hAnsi="Cambria Math"/>
              </w:rPr>
            </m:ctrlPr>
          </m:sSupPr>
          <m:e>
            <m:r>
              <m:rPr>
                <m:nor/>
              </m:rPr>
              <m:t>m</m:t>
            </m:r>
          </m:e>
          <m:sup>
            <m:r>
              <w:rPr>
                <w:rFonts w:ascii="Cambria Math" w:hAnsi="Cambria Math"/>
              </w:rPr>
              <m:t>-2</m:t>
            </m:r>
          </m:sup>
        </m:sSup>
        <m:r>
          <w:rPr>
            <w:rFonts w:ascii="Cambria Math" w:hAnsi="Cambria Math"/>
          </w:rPr>
          <m:t> </m:t>
        </m:r>
        <m:sSup>
          <m:sSupPr>
            <m:ctrlPr>
              <w:rPr>
                <w:rFonts w:ascii="Cambria Math" w:hAnsi="Cambria Math"/>
              </w:rPr>
            </m:ctrlPr>
          </m:sSupPr>
          <m:e>
            <m:r>
              <m:rPr>
                <m:nor/>
              </m:rPr>
              <m:t>d</m:t>
            </m:r>
          </m:e>
          <m:sup>
            <m:r>
              <w:rPr>
                <w:rFonts w:ascii="Cambria Math" w:hAnsi="Cambria Math"/>
              </w:rPr>
              <m:t>-1</m:t>
            </m:r>
          </m:sup>
        </m:sSup>
      </m:oMath>
      <w:r>
        <w:t xml:space="preserve"> .</w:t>
      </w:r>
    </w:p>
    <w:tbl>
      <w:tblPr>
        <w:tblStyle w:val="Table"/>
        <w:tblW w:w="0" w:type="pct"/>
        <w:tblLook w:val="0020" w:firstRow="1" w:lastRow="0" w:firstColumn="0" w:lastColumn="0" w:noHBand="0" w:noVBand="0"/>
      </w:tblPr>
      <w:tblGrid>
        <w:gridCol w:w="1301"/>
        <w:gridCol w:w="541"/>
        <w:gridCol w:w="594"/>
        <w:gridCol w:w="629"/>
        <w:gridCol w:w="599"/>
        <w:gridCol w:w="650"/>
        <w:gridCol w:w="557"/>
        <w:gridCol w:w="488"/>
        <w:gridCol w:w="617"/>
        <w:gridCol w:w="586"/>
        <w:gridCol w:w="560"/>
        <w:gridCol w:w="628"/>
        <w:gridCol w:w="598"/>
      </w:tblGrid>
      <w:tr w:rsidR="00D57D2B" w14:paraId="7A9914BD" w14:textId="77777777">
        <w:tc>
          <w:tcPr>
            <w:tcW w:w="0" w:type="auto"/>
            <w:vAlign w:val="bottom"/>
          </w:tcPr>
          <w:p w14:paraId="67BA5A2B" w14:textId="77777777" w:rsidR="00E764AF" w:rsidRDefault="002574A4">
            <w:pPr>
              <w:pStyle w:val="Compact"/>
              <w:jc w:val="center"/>
            </w:pPr>
            <w:r>
              <w:t>Parameter</w:t>
            </w:r>
          </w:p>
        </w:tc>
        <w:tc>
          <w:tcPr>
            <w:tcW w:w="0" w:type="auto"/>
            <w:vAlign w:val="bottom"/>
          </w:tcPr>
          <w:p w14:paraId="73221DFA" w14:textId="77777777" w:rsidR="00E764AF" w:rsidRDefault="002574A4">
            <w:pPr>
              <w:pStyle w:val="Compact"/>
              <w:jc w:val="center"/>
            </w:pPr>
            <w:r>
              <w:t>Jan</w:t>
            </w:r>
          </w:p>
        </w:tc>
        <w:tc>
          <w:tcPr>
            <w:tcW w:w="0" w:type="auto"/>
            <w:vAlign w:val="bottom"/>
          </w:tcPr>
          <w:p w14:paraId="7EE4F168" w14:textId="77777777" w:rsidR="00E764AF" w:rsidRDefault="002574A4">
            <w:pPr>
              <w:pStyle w:val="Compact"/>
              <w:jc w:val="center"/>
            </w:pPr>
            <w:r>
              <w:t>Feb</w:t>
            </w:r>
          </w:p>
        </w:tc>
        <w:tc>
          <w:tcPr>
            <w:tcW w:w="0" w:type="auto"/>
            <w:vAlign w:val="bottom"/>
          </w:tcPr>
          <w:p w14:paraId="300E3112" w14:textId="77777777" w:rsidR="00E764AF" w:rsidRDefault="002574A4">
            <w:pPr>
              <w:pStyle w:val="Compact"/>
              <w:jc w:val="center"/>
            </w:pPr>
            <w:r>
              <w:t>Mar</w:t>
            </w:r>
          </w:p>
        </w:tc>
        <w:tc>
          <w:tcPr>
            <w:tcW w:w="0" w:type="auto"/>
            <w:vAlign w:val="bottom"/>
          </w:tcPr>
          <w:p w14:paraId="2B7D56FB" w14:textId="77777777" w:rsidR="00E764AF" w:rsidRDefault="002574A4">
            <w:pPr>
              <w:pStyle w:val="Compact"/>
              <w:jc w:val="center"/>
            </w:pPr>
            <w:r>
              <w:t>Apr</w:t>
            </w:r>
          </w:p>
        </w:tc>
        <w:tc>
          <w:tcPr>
            <w:tcW w:w="0" w:type="auto"/>
            <w:vAlign w:val="bottom"/>
          </w:tcPr>
          <w:p w14:paraId="027EB40D" w14:textId="77777777" w:rsidR="00E764AF" w:rsidRDefault="002574A4">
            <w:pPr>
              <w:pStyle w:val="Compact"/>
              <w:jc w:val="center"/>
            </w:pPr>
            <w:r>
              <w:t>May</w:t>
            </w:r>
          </w:p>
        </w:tc>
        <w:tc>
          <w:tcPr>
            <w:tcW w:w="0" w:type="auto"/>
            <w:vAlign w:val="bottom"/>
          </w:tcPr>
          <w:p w14:paraId="51CE1A88" w14:textId="77777777" w:rsidR="00E764AF" w:rsidRDefault="002574A4">
            <w:pPr>
              <w:pStyle w:val="Compact"/>
              <w:jc w:val="center"/>
            </w:pPr>
            <w:r>
              <w:t>Jun</w:t>
            </w:r>
          </w:p>
        </w:tc>
        <w:tc>
          <w:tcPr>
            <w:tcW w:w="0" w:type="auto"/>
            <w:vAlign w:val="bottom"/>
          </w:tcPr>
          <w:p w14:paraId="6ADCBC02" w14:textId="77777777" w:rsidR="00E764AF" w:rsidRDefault="002574A4">
            <w:pPr>
              <w:pStyle w:val="Compact"/>
              <w:jc w:val="center"/>
            </w:pPr>
            <w:r>
              <w:t>Jul</w:t>
            </w:r>
          </w:p>
        </w:tc>
        <w:tc>
          <w:tcPr>
            <w:tcW w:w="0" w:type="auto"/>
            <w:vAlign w:val="bottom"/>
          </w:tcPr>
          <w:p w14:paraId="31257916" w14:textId="77777777" w:rsidR="00E764AF" w:rsidRDefault="002574A4">
            <w:pPr>
              <w:pStyle w:val="Compact"/>
              <w:jc w:val="center"/>
            </w:pPr>
            <w:r>
              <w:t>Aug</w:t>
            </w:r>
          </w:p>
        </w:tc>
        <w:tc>
          <w:tcPr>
            <w:tcW w:w="0" w:type="auto"/>
            <w:vAlign w:val="bottom"/>
          </w:tcPr>
          <w:p w14:paraId="05A30B40" w14:textId="77777777" w:rsidR="00E764AF" w:rsidRDefault="002574A4">
            <w:pPr>
              <w:pStyle w:val="Compact"/>
              <w:jc w:val="center"/>
            </w:pPr>
            <w:r>
              <w:t>Sep</w:t>
            </w:r>
          </w:p>
        </w:tc>
        <w:tc>
          <w:tcPr>
            <w:tcW w:w="0" w:type="auto"/>
            <w:vAlign w:val="bottom"/>
          </w:tcPr>
          <w:p w14:paraId="5AF349F3" w14:textId="77777777" w:rsidR="00E764AF" w:rsidRDefault="002574A4">
            <w:pPr>
              <w:pStyle w:val="Compact"/>
              <w:jc w:val="center"/>
            </w:pPr>
            <w:r>
              <w:t>Oct</w:t>
            </w:r>
          </w:p>
        </w:tc>
        <w:tc>
          <w:tcPr>
            <w:tcW w:w="0" w:type="auto"/>
            <w:vAlign w:val="bottom"/>
          </w:tcPr>
          <w:p w14:paraId="4268D5DB" w14:textId="77777777" w:rsidR="00E764AF" w:rsidRDefault="002574A4">
            <w:pPr>
              <w:pStyle w:val="Compact"/>
              <w:jc w:val="center"/>
            </w:pPr>
            <w:r>
              <w:t>Nov</w:t>
            </w:r>
          </w:p>
        </w:tc>
        <w:tc>
          <w:tcPr>
            <w:tcW w:w="0" w:type="auto"/>
            <w:vAlign w:val="bottom"/>
          </w:tcPr>
          <w:p w14:paraId="4AE0FF96" w14:textId="77777777" w:rsidR="00E764AF" w:rsidRDefault="002574A4">
            <w:pPr>
              <w:pStyle w:val="Compact"/>
              <w:jc w:val="center"/>
            </w:pPr>
            <w:r>
              <w:t>Dec</w:t>
            </w:r>
          </w:p>
        </w:tc>
      </w:tr>
      <w:tr w:rsidR="00E764AF" w14:paraId="2916C251" w14:textId="77777777">
        <w:tc>
          <w:tcPr>
            <w:tcW w:w="0" w:type="auto"/>
          </w:tcPr>
          <w:p w14:paraId="5BBFDBA8" w14:textId="77777777" w:rsidR="00E764AF" w:rsidRDefault="00C764C4">
            <w:pPr>
              <w:pStyle w:val="Compact"/>
              <w:jc w:val="center"/>
            </w:pPr>
            <m:oMathPara>
              <m:oMath>
                <m:sSub>
                  <m:sSubPr>
                    <m:ctrlPr>
                      <w:rPr>
                        <w:rFonts w:ascii="Cambria Math" w:hAnsi="Cambria Math"/>
                      </w:rPr>
                    </m:ctrlPr>
                  </m:sSubPr>
                  <m:e>
                    <m:r>
                      <m:rPr>
                        <m:nor/>
                      </m:rPr>
                      <m:t>TA</m:t>
                    </m:r>
                  </m:e>
                  <m:sub>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sub>
                </m:sSub>
              </m:oMath>
            </m:oMathPara>
          </w:p>
        </w:tc>
        <w:tc>
          <w:tcPr>
            <w:tcW w:w="0" w:type="auto"/>
          </w:tcPr>
          <w:p w14:paraId="6A5A96EB" w14:textId="77777777" w:rsidR="00E764AF" w:rsidRPr="00BE1584" w:rsidRDefault="002574A4">
            <w:pPr>
              <w:pStyle w:val="Compact"/>
              <w:jc w:val="center"/>
              <w:rPr>
                <w:sz w:val="20"/>
                <w:szCs w:val="20"/>
              </w:rPr>
            </w:pPr>
            <w:r w:rsidRPr="00BE1584">
              <w:rPr>
                <w:sz w:val="20"/>
                <w:szCs w:val="20"/>
              </w:rPr>
              <w:t>2</w:t>
            </w:r>
          </w:p>
        </w:tc>
        <w:tc>
          <w:tcPr>
            <w:tcW w:w="0" w:type="auto"/>
          </w:tcPr>
          <w:p w14:paraId="305C9BE0" w14:textId="77777777" w:rsidR="00E764AF" w:rsidRPr="00BE1584" w:rsidRDefault="002574A4">
            <w:pPr>
              <w:pStyle w:val="Compact"/>
              <w:jc w:val="center"/>
              <w:rPr>
                <w:sz w:val="20"/>
                <w:szCs w:val="20"/>
              </w:rPr>
            </w:pPr>
            <w:r w:rsidRPr="00BE1584">
              <w:rPr>
                <w:sz w:val="20"/>
                <w:szCs w:val="20"/>
              </w:rPr>
              <w:t>1</w:t>
            </w:r>
          </w:p>
        </w:tc>
        <w:tc>
          <w:tcPr>
            <w:tcW w:w="0" w:type="auto"/>
          </w:tcPr>
          <w:p w14:paraId="6BD4A66E" w14:textId="77777777" w:rsidR="00E764AF" w:rsidRPr="00BE1584" w:rsidRDefault="002574A4">
            <w:pPr>
              <w:pStyle w:val="Compact"/>
              <w:jc w:val="center"/>
              <w:rPr>
                <w:sz w:val="20"/>
                <w:szCs w:val="20"/>
              </w:rPr>
            </w:pPr>
            <w:r w:rsidRPr="00BE1584">
              <w:rPr>
                <w:sz w:val="20"/>
                <w:szCs w:val="20"/>
              </w:rPr>
              <w:t>1</w:t>
            </w:r>
          </w:p>
        </w:tc>
        <w:tc>
          <w:tcPr>
            <w:tcW w:w="0" w:type="auto"/>
          </w:tcPr>
          <w:p w14:paraId="5801C3CB" w14:textId="77777777" w:rsidR="00E764AF" w:rsidRPr="00BE1584" w:rsidRDefault="002574A4">
            <w:pPr>
              <w:pStyle w:val="Compact"/>
              <w:jc w:val="center"/>
              <w:rPr>
                <w:sz w:val="20"/>
                <w:szCs w:val="20"/>
              </w:rPr>
            </w:pPr>
            <w:r w:rsidRPr="00BE1584">
              <w:rPr>
                <w:sz w:val="20"/>
                <w:szCs w:val="20"/>
              </w:rPr>
              <w:t>2</w:t>
            </w:r>
          </w:p>
        </w:tc>
        <w:tc>
          <w:tcPr>
            <w:tcW w:w="0" w:type="auto"/>
          </w:tcPr>
          <w:p w14:paraId="56C12A12" w14:textId="77777777" w:rsidR="00E764AF" w:rsidRPr="00BE1584" w:rsidRDefault="002574A4">
            <w:pPr>
              <w:pStyle w:val="Compact"/>
              <w:jc w:val="center"/>
              <w:rPr>
                <w:sz w:val="20"/>
                <w:szCs w:val="20"/>
              </w:rPr>
            </w:pPr>
            <w:r w:rsidRPr="00BE1584">
              <w:rPr>
                <w:sz w:val="20"/>
                <w:szCs w:val="20"/>
              </w:rPr>
              <w:t>7</w:t>
            </w:r>
          </w:p>
        </w:tc>
        <w:tc>
          <w:tcPr>
            <w:tcW w:w="0" w:type="auto"/>
          </w:tcPr>
          <w:p w14:paraId="4B77E0E3" w14:textId="77777777" w:rsidR="00E764AF" w:rsidRPr="00BE1584" w:rsidRDefault="002574A4">
            <w:pPr>
              <w:pStyle w:val="Compact"/>
              <w:jc w:val="center"/>
              <w:rPr>
                <w:sz w:val="20"/>
                <w:szCs w:val="20"/>
              </w:rPr>
            </w:pPr>
            <w:r w:rsidRPr="00BE1584">
              <w:rPr>
                <w:sz w:val="20"/>
                <w:szCs w:val="20"/>
              </w:rPr>
              <w:t>14</w:t>
            </w:r>
          </w:p>
        </w:tc>
        <w:tc>
          <w:tcPr>
            <w:tcW w:w="0" w:type="auto"/>
          </w:tcPr>
          <w:p w14:paraId="50FB30F7" w14:textId="77777777" w:rsidR="00E764AF" w:rsidRPr="00BE1584" w:rsidRDefault="002574A4">
            <w:pPr>
              <w:pStyle w:val="Compact"/>
              <w:jc w:val="center"/>
              <w:rPr>
                <w:sz w:val="20"/>
                <w:szCs w:val="20"/>
              </w:rPr>
            </w:pPr>
            <w:r w:rsidRPr="00BE1584">
              <w:rPr>
                <w:sz w:val="20"/>
                <w:szCs w:val="20"/>
              </w:rPr>
              <w:t>17</w:t>
            </w:r>
          </w:p>
        </w:tc>
        <w:tc>
          <w:tcPr>
            <w:tcW w:w="0" w:type="auto"/>
          </w:tcPr>
          <w:p w14:paraId="4F925F07" w14:textId="77777777" w:rsidR="00E764AF" w:rsidRPr="00BE1584" w:rsidRDefault="002574A4">
            <w:pPr>
              <w:pStyle w:val="Compact"/>
              <w:jc w:val="center"/>
              <w:rPr>
                <w:sz w:val="20"/>
                <w:szCs w:val="20"/>
              </w:rPr>
            </w:pPr>
            <w:r w:rsidRPr="00BE1584">
              <w:rPr>
                <w:sz w:val="20"/>
                <w:szCs w:val="20"/>
              </w:rPr>
              <w:t>14</w:t>
            </w:r>
          </w:p>
        </w:tc>
        <w:tc>
          <w:tcPr>
            <w:tcW w:w="0" w:type="auto"/>
          </w:tcPr>
          <w:p w14:paraId="3D546D94" w14:textId="77777777" w:rsidR="00E764AF" w:rsidRPr="00BE1584" w:rsidRDefault="002574A4">
            <w:pPr>
              <w:pStyle w:val="Compact"/>
              <w:jc w:val="center"/>
              <w:rPr>
                <w:sz w:val="20"/>
                <w:szCs w:val="20"/>
              </w:rPr>
            </w:pPr>
            <w:r w:rsidRPr="00BE1584">
              <w:rPr>
                <w:sz w:val="20"/>
                <w:szCs w:val="20"/>
              </w:rPr>
              <w:t>11</w:t>
            </w:r>
          </w:p>
        </w:tc>
        <w:tc>
          <w:tcPr>
            <w:tcW w:w="0" w:type="auto"/>
          </w:tcPr>
          <w:p w14:paraId="6AFC9F07" w14:textId="77777777" w:rsidR="00E764AF" w:rsidRPr="00BE1584" w:rsidRDefault="002574A4">
            <w:pPr>
              <w:pStyle w:val="Compact"/>
              <w:jc w:val="center"/>
              <w:rPr>
                <w:sz w:val="20"/>
                <w:szCs w:val="20"/>
              </w:rPr>
            </w:pPr>
            <w:r w:rsidRPr="00BE1584">
              <w:rPr>
                <w:sz w:val="20"/>
                <w:szCs w:val="20"/>
              </w:rPr>
              <w:t>8</w:t>
            </w:r>
          </w:p>
        </w:tc>
        <w:tc>
          <w:tcPr>
            <w:tcW w:w="0" w:type="auto"/>
          </w:tcPr>
          <w:p w14:paraId="786DCEB1" w14:textId="77777777" w:rsidR="00E764AF" w:rsidRPr="00BE1584" w:rsidRDefault="002574A4">
            <w:pPr>
              <w:pStyle w:val="Compact"/>
              <w:jc w:val="center"/>
              <w:rPr>
                <w:sz w:val="20"/>
                <w:szCs w:val="20"/>
              </w:rPr>
            </w:pPr>
            <w:r w:rsidRPr="00BE1584">
              <w:rPr>
                <w:sz w:val="20"/>
                <w:szCs w:val="20"/>
              </w:rPr>
              <w:t>6</w:t>
            </w:r>
          </w:p>
        </w:tc>
        <w:tc>
          <w:tcPr>
            <w:tcW w:w="0" w:type="auto"/>
          </w:tcPr>
          <w:p w14:paraId="279F65F2" w14:textId="77777777" w:rsidR="00E764AF" w:rsidRPr="00BE1584" w:rsidRDefault="002574A4">
            <w:pPr>
              <w:pStyle w:val="Compact"/>
              <w:jc w:val="center"/>
              <w:rPr>
                <w:sz w:val="20"/>
                <w:szCs w:val="20"/>
              </w:rPr>
            </w:pPr>
            <w:r w:rsidRPr="00BE1584">
              <w:rPr>
                <w:sz w:val="20"/>
                <w:szCs w:val="20"/>
              </w:rPr>
              <w:t>4</w:t>
            </w:r>
          </w:p>
        </w:tc>
      </w:tr>
      <w:tr w:rsidR="00E764AF" w14:paraId="7C834BEE" w14:textId="77777777">
        <w:tc>
          <w:tcPr>
            <w:tcW w:w="0" w:type="auto"/>
          </w:tcPr>
          <w:p w14:paraId="69296940" w14:textId="77777777" w:rsidR="00E764AF" w:rsidRDefault="002574A4">
            <w:pPr>
              <w:pStyle w:val="Compact"/>
              <w:jc w:val="center"/>
            </w:pPr>
            <m:oMathPara>
              <m:oMath>
                <m:r>
                  <m:rPr>
                    <m:nor/>
                  </m:rPr>
                  <m:t>RSC</m:t>
                </m:r>
              </m:oMath>
            </m:oMathPara>
          </w:p>
        </w:tc>
        <w:tc>
          <w:tcPr>
            <w:tcW w:w="0" w:type="auto"/>
          </w:tcPr>
          <w:p w14:paraId="74B7B58E" w14:textId="77777777" w:rsidR="00E764AF" w:rsidRPr="00BE1584" w:rsidRDefault="002574A4">
            <w:pPr>
              <w:pStyle w:val="Compact"/>
              <w:jc w:val="center"/>
              <w:rPr>
                <w:sz w:val="20"/>
                <w:szCs w:val="20"/>
              </w:rPr>
            </w:pPr>
            <w:r w:rsidRPr="00BE1584">
              <w:rPr>
                <w:sz w:val="20"/>
                <w:szCs w:val="20"/>
              </w:rPr>
              <w:t>3</w:t>
            </w:r>
          </w:p>
        </w:tc>
        <w:tc>
          <w:tcPr>
            <w:tcW w:w="0" w:type="auto"/>
          </w:tcPr>
          <w:p w14:paraId="46BD0BB6" w14:textId="77777777" w:rsidR="00E764AF" w:rsidRPr="00BE1584" w:rsidRDefault="002574A4">
            <w:pPr>
              <w:pStyle w:val="Compact"/>
              <w:jc w:val="center"/>
              <w:rPr>
                <w:sz w:val="20"/>
                <w:szCs w:val="20"/>
              </w:rPr>
            </w:pPr>
            <w:r w:rsidRPr="00BE1584">
              <w:rPr>
                <w:sz w:val="20"/>
                <w:szCs w:val="20"/>
              </w:rPr>
              <w:t>2</w:t>
            </w:r>
          </w:p>
        </w:tc>
        <w:tc>
          <w:tcPr>
            <w:tcW w:w="0" w:type="auto"/>
          </w:tcPr>
          <w:p w14:paraId="5D771A29" w14:textId="77777777" w:rsidR="00E764AF" w:rsidRPr="00BE1584" w:rsidRDefault="002574A4">
            <w:pPr>
              <w:pStyle w:val="Compact"/>
              <w:jc w:val="center"/>
              <w:rPr>
                <w:sz w:val="20"/>
                <w:szCs w:val="20"/>
              </w:rPr>
            </w:pPr>
            <w:r w:rsidRPr="00BE1584">
              <w:rPr>
                <w:sz w:val="20"/>
                <w:szCs w:val="20"/>
              </w:rPr>
              <w:t>2</w:t>
            </w:r>
          </w:p>
        </w:tc>
        <w:tc>
          <w:tcPr>
            <w:tcW w:w="0" w:type="auto"/>
          </w:tcPr>
          <w:p w14:paraId="3D3376F4" w14:textId="77777777" w:rsidR="00E764AF" w:rsidRPr="00BE1584" w:rsidRDefault="002574A4">
            <w:pPr>
              <w:pStyle w:val="Compact"/>
              <w:jc w:val="center"/>
              <w:rPr>
                <w:sz w:val="20"/>
                <w:szCs w:val="20"/>
              </w:rPr>
            </w:pPr>
            <w:r w:rsidRPr="00BE1584">
              <w:rPr>
                <w:sz w:val="20"/>
                <w:szCs w:val="20"/>
              </w:rPr>
              <w:t>2</w:t>
            </w:r>
          </w:p>
        </w:tc>
        <w:tc>
          <w:tcPr>
            <w:tcW w:w="0" w:type="auto"/>
          </w:tcPr>
          <w:p w14:paraId="7A67433B" w14:textId="77777777" w:rsidR="00E764AF" w:rsidRPr="00BE1584" w:rsidRDefault="002574A4">
            <w:pPr>
              <w:pStyle w:val="Compact"/>
              <w:jc w:val="center"/>
              <w:rPr>
                <w:sz w:val="20"/>
                <w:szCs w:val="20"/>
              </w:rPr>
            </w:pPr>
            <w:r w:rsidRPr="00BE1584">
              <w:rPr>
                <w:sz w:val="20"/>
                <w:szCs w:val="20"/>
              </w:rPr>
              <w:t>5</w:t>
            </w:r>
          </w:p>
        </w:tc>
        <w:tc>
          <w:tcPr>
            <w:tcW w:w="0" w:type="auto"/>
          </w:tcPr>
          <w:p w14:paraId="668B3168" w14:textId="77777777" w:rsidR="00E764AF" w:rsidRPr="00BE1584" w:rsidRDefault="002574A4">
            <w:pPr>
              <w:pStyle w:val="Compact"/>
              <w:jc w:val="center"/>
              <w:rPr>
                <w:sz w:val="20"/>
                <w:szCs w:val="20"/>
              </w:rPr>
            </w:pPr>
            <w:r w:rsidRPr="00BE1584">
              <w:rPr>
                <w:sz w:val="20"/>
                <w:szCs w:val="20"/>
              </w:rPr>
              <w:t>10</w:t>
            </w:r>
          </w:p>
        </w:tc>
        <w:tc>
          <w:tcPr>
            <w:tcW w:w="0" w:type="auto"/>
          </w:tcPr>
          <w:p w14:paraId="04F3501B" w14:textId="77777777" w:rsidR="00E764AF" w:rsidRPr="00BE1584" w:rsidRDefault="002574A4">
            <w:pPr>
              <w:pStyle w:val="Compact"/>
              <w:jc w:val="center"/>
              <w:rPr>
                <w:sz w:val="20"/>
                <w:szCs w:val="20"/>
              </w:rPr>
            </w:pPr>
            <w:r w:rsidRPr="00BE1584">
              <w:rPr>
                <w:sz w:val="20"/>
                <w:szCs w:val="20"/>
              </w:rPr>
              <w:t>13</w:t>
            </w:r>
          </w:p>
        </w:tc>
        <w:tc>
          <w:tcPr>
            <w:tcW w:w="0" w:type="auto"/>
          </w:tcPr>
          <w:p w14:paraId="0554CFD0" w14:textId="77777777" w:rsidR="00E764AF" w:rsidRPr="00BE1584" w:rsidRDefault="002574A4">
            <w:pPr>
              <w:pStyle w:val="Compact"/>
              <w:jc w:val="center"/>
              <w:rPr>
                <w:sz w:val="20"/>
                <w:szCs w:val="20"/>
              </w:rPr>
            </w:pPr>
            <w:r w:rsidRPr="00BE1584">
              <w:rPr>
                <w:sz w:val="20"/>
                <w:szCs w:val="20"/>
              </w:rPr>
              <w:t>12</w:t>
            </w:r>
          </w:p>
        </w:tc>
        <w:tc>
          <w:tcPr>
            <w:tcW w:w="0" w:type="auto"/>
          </w:tcPr>
          <w:p w14:paraId="21B5144A" w14:textId="77777777" w:rsidR="00E764AF" w:rsidRPr="00BE1584" w:rsidRDefault="002574A4">
            <w:pPr>
              <w:pStyle w:val="Compact"/>
              <w:jc w:val="center"/>
              <w:rPr>
                <w:sz w:val="20"/>
                <w:szCs w:val="20"/>
              </w:rPr>
            </w:pPr>
            <w:r w:rsidRPr="00BE1584">
              <w:rPr>
                <w:sz w:val="20"/>
                <w:szCs w:val="20"/>
              </w:rPr>
              <w:t>10</w:t>
            </w:r>
          </w:p>
        </w:tc>
        <w:tc>
          <w:tcPr>
            <w:tcW w:w="0" w:type="auto"/>
          </w:tcPr>
          <w:p w14:paraId="3AD8176D" w14:textId="77777777" w:rsidR="00E764AF" w:rsidRPr="00BE1584" w:rsidRDefault="002574A4">
            <w:pPr>
              <w:pStyle w:val="Compact"/>
              <w:jc w:val="center"/>
              <w:rPr>
                <w:sz w:val="20"/>
                <w:szCs w:val="20"/>
              </w:rPr>
            </w:pPr>
            <w:r w:rsidRPr="00BE1584">
              <w:rPr>
                <w:sz w:val="20"/>
                <w:szCs w:val="20"/>
              </w:rPr>
              <w:t>8</w:t>
            </w:r>
          </w:p>
        </w:tc>
        <w:tc>
          <w:tcPr>
            <w:tcW w:w="0" w:type="auto"/>
          </w:tcPr>
          <w:p w14:paraId="0F078173" w14:textId="77777777" w:rsidR="00E764AF" w:rsidRPr="00BE1584" w:rsidRDefault="002574A4">
            <w:pPr>
              <w:pStyle w:val="Compact"/>
              <w:jc w:val="center"/>
              <w:rPr>
                <w:sz w:val="20"/>
                <w:szCs w:val="20"/>
              </w:rPr>
            </w:pPr>
            <w:r w:rsidRPr="00BE1584">
              <w:rPr>
                <w:sz w:val="20"/>
                <w:szCs w:val="20"/>
              </w:rPr>
              <w:t>7</w:t>
            </w:r>
          </w:p>
        </w:tc>
        <w:tc>
          <w:tcPr>
            <w:tcW w:w="0" w:type="auto"/>
          </w:tcPr>
          <w:p w14:paraId="2DFDCBE1" w14:textId="77777777" w:rsidR="00E764AF" w:rsidRPr="00BE1584" w:rsidRDefault="002574A4">
            <w:pPr>
              <w:pStyle w:val="Compact"/>
              <w:jc w:val="center"/>
              <w:rPr>
                <w:sz w:val="20"/>
                <w:szCs w:val="20"/>
              </w:rPr>
            </w:pPr>
            <w:r w:rsidRPr="00BE1584">
              <w:rPr>
                <w:sz w:val="20"/>
                <w:szCs w:val="20"/>
              </w:rPr>
              <w:t>5</w:t>
            </w:r>
          </w:p>
        </w:tc>
      </w:tr>
    </w:tbl>
    <w:p w14:paraId="08F94397" w14:textId="3B2584CA" w:rsidR="00F100FF" w:rsidRDefault="00F100FF" w:rsidP="0043363A">
      <w:pPr>
        <w:pStyle w:val="Heading3"/>
      </w:pPr>
      <w:r>
        <w:t xml:space="preserve">The composition of the </w:t>
      </w:r>
      <m:oMath>
        <m:r>
          <m:rPr>
            <m:nor/>
          </m:rPr>
          <m:t>TA</m:t>
        </m:r>
      </m:oMath>
      <w:r>
        <w:t xml:space="preserve"> flux at the SWI</w:t>
      </w:r>
    </w:p>
    <w:p w14:paraId="5404D774" w14:textId="6D8F1E8E" w:rsidR="00E764AF" w:rsidRDefault="00962B23">
      <w:pPr>
        <w:pStyle w:val="BodyText"/>
      </w:pPr>
      <w:ins w:id="222" w:author="Lisa Pro" w:date="2020-12-17T23:59:00Z">
        <w:r>
          <w:t xml:space="preserve">Here we show the values for </w:t>
        </w:r>
        <w:proofErr w:type="spellStart"/>
        <w:r>
          <w:t>kz</w:t>
        </w:r>
        <w:proofErr w:type="spellEnd"/>
        <w:r>
          <w:t>=</w:t>
        </w:r>
        <w:r>
          <w:rPr>
            <w:highlight w:val="yellow"/>
          </w:rPr>
          <w:t>…</w:t>
        </w:r>
        <w:r>
          <w:t xml:space="preserve"> since</w:t>
        </w:r>
        <w:r w:rsidRPr="002B47FB">
          <w:t xml:space="preserve"> </w:t>
        </w:r>
        <w:r>
          <w:t>according to our calculations,  the results do not change significantly with different dispersion coefficients</w:t>
        </w:r>
        <w:r>
          <w:rPr>
            <w:rStyle w:val="CommentReference"/>
          </w:rPr>
          <w:commentReference w:id="223"/>
        </w:r>
        <w:r>
          <w:t xml:space="preserve">. </w:t>
        </w:r>
      </w:ins>
      <w:del w:id="224" w:author="Lisa Pro" w:date="2020-12-17T23:40:00Z">
        <w:r w:rsidR="002574A4" w:rsidDel="002B47FB">
          <w:delText>In our calculations, t</w:delText>
        </w:r>
      </w:del>
      <w:ins w:id="225" w:author="Lisa Pro" w:date="2020-12-17T23:40:00Z">
        <w:r w:rsidR="002B47FB">
          <w:t>T</w:t>
        </w:r>
      </w:ins>
      <w:r w:rsidR="002574A4">
        <w:t xml:space="preserve">he </w:t>
      </w:r>
      <w:r w:rsidR="009D1E7B">
        <w:t>TA flux composition</w:t>
      </w:r>
      <w:r w:rsidR="002574A4">
        <w:t xml:space="preserve"> at the SWI </w:t>
      </w:r>
      <w:del w:id="226" w:author="Lisa Pro" w:date="2020-12-17T23:39:00Z">
        <w:r w:rsidR="002574A4" w:rsidDel="000B53B7">
          <w:delText>does not change significantly with different dispersion coefficients</w:delText>
        </w:r>
      </w:del>
      <w:del w:id="227" w:author="Lisa Pro" w:date="2020-12-17T23:38:00Z">
        <w:r w:rsidR="002574A4" w:rsidDel="009B078D">
          <w:delText xml:space="preserve">, </w:delText>
        </w:r>
      </w:del>
      <w:del w:id="228" w:author="Lisa Pro" w:date="2020-12-17T23:39:00Z">
        <w:r w:rsidR="002574A4" w:rsidDel="000B53B7">
          <w:delText xml:space="preserve">but it </w:delText>
        </w:r>
      </w:del>
      <w:r w:rsidR="002574A4">
        <w:t>changes during the year (see Table R3). The sulfate part prevails during the entire year</w:t>
      </w:r>
      <w:ins w:id="229" w:author="Lisa Pro" w:date="2020-12-17T23:41:00Z">
        <w:r w:rsidR="005510DF">
          <w:t xml:space="preserve"> with </w:t>
        </w:r>
      </w:ins>
      <w:del w:id="230" w:author="Lisa Pro" w:date="2020-12-17T23:41:00Z">
        <w:r w:rsidR="002574A4" w:rsidDel="005510DF">
          <w:delText>. I</w:delText>
        </w:r>
      </w:del>
      <w:ins w:id="231" w:author="Lisa Pro" w:date="2020-12-17T23:41:00Z">
        <w:r w:rsidR="005510DF">
          <w:t>the</w:t>
        </w:r>
      </w:ins>
      <w:del w:id="232" w:author="Lisa Pro" w:date="2020-12-17T23:41:00Z">
        <w:r w:rsidR="002574A4" w:rsidDel="005510DF">
          <w:delText>ts</w:delText>
        </w:r>
      </w:del>
      <w:r w:rsidR="002574A4">
        <w:t xml:space="preserve"> </w:t>
      </w:r>
      <w:del w:id="233" w:author="Lisa Pro" w:date="2020-12-17T23:41:00Z">
        <w:r w:rsidR="002574A4" w:rsidDel="005510DF">
          <w:delText xml:space="preserve">influence is the </w:delText>
        </w:r>
      </w:del>
      <w:r w:rsidR="002574A4">
        <w:t xml:space="preserve">smallest </w:t>
      </w:r>
      <w:ins w:id="234" w:author="Lisa Pro" w:date="2020-12-17T23:41:00Z">
        <w:r w:rsidR="005510DF">
          <w:t xml:space="preserve">influence </w:t>
        </w:r>
      </w:ins>
      <w:r w:rsidR="002574A4">
        <w:t xml:space="preserve">in late winter and early spring. The other compounds are still important since the influence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574A4">
        <w:t xml:space="preserve"> component on alkalinity is compensated by the concomitant flux of the reduced sulfur compounds. Even with a large contribution of the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rsidR="002574A4">
        <w:t xml:space="preserve"> term to the </w:t>
      </w:r>
      <m:oMath>
        <m:r>
          <m:rPr>
            <m:nor/>
          </m:rPr>
          <m:t>TA</m:t>
        </m:r>
      </m:oMath>
      <w:r w:rsidR="002574A4">
        <w:t xml:space="preserve"> flux at the SWI in some months</w:t>
      </w:r>
      <w:r w:rsidR="009D1E7B">
        <w:t>,</w:t>
      </w:r>
      <w:r w:rsidR="002574A4">
        <w:t xml:space="preserve"> the </w:t>
      </w:r>
      <m:oMath>
        <m:r>
          <m:rPr>
            <m:nor/>
          </m:rPr>
          <m:t>TA</m:t>
        </m:r>
      </m:oMath>
      <w:r w:rsidR="002574A4">
        <w:t xml:space="preserve"> value in the water column can be determined by the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2574A4">
        <w:t xml:space="preserve"> and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2574A4">
        <w:t xml:space="preserve"> terms.</w:t>
      </w:r>
      <w:ins w:id="235" w:author="Lisa Pro" w:date="2020-12-17T23:39:00Z">
        <w:r w:rsidR="000B53B7">
          <w:t xml:space="preserve"> </w:t>
        </w:r>
      </w:ins>
    </w:p>
    <w:p w14:paraId="58CA6FDB" w14:textId="77777777" w:rsidR="00E764AF" w:rsidRDefault="002574A4">
      <w:pPr>
        <w:pStyle w:val="BodyText"/>
      </w:pPr>
      <w:r>
        <w:rPr>
          <w:b/>
        </w:rPr>
        <w:t>Table R3.</w:t>
      </w:r>
      <w:r>
        <w:t xml:space="preserve"> The composition of the </w:t>
      </w:r>
      <m:oMath>
        <m:r>
          <m:rPr>
            <m:nor/>
          </m:rPr>
          <m:t>TA</m:t>
        </m:r>
      </m:oMath>
      <w:r>
        <w:t xml:space="preserve"> flux at the </w:t>
      </w:r>
      <m:oMath>
        <m:r>
          <m:rPr>
            <m:nor/>
          </m:rPr>
          <m:t>SWI</m:t>
        </m:r>
      </m:oMath>
      <w:r>
        <w:t xml:space="preserve"> in different months, normalized to one for each month. The values shown are the contributions of each term. The contributions can be positive (alkalinity flux from the sediments to the water column) or negative; the contributions sum up to one for each month. </w:t>
      </w:r>
      <w:commentRangeStart w:id="236"/>
      <w:r>
        <w:t xml:space="preserve">Note that the corresponding fluxes can be in the opposite direction, e.g., a positive contribution of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t xml:space="preserve"> is a flux from the sediments and a positive contribution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is a flux into sediments. For example,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contribution in January is positive and equal 0.56, so it causes the increase of alkalinity in the water column, but it corresponds to the sulfate flux from the water column to the sediments.</w:t>
      </w:r>
      <w:commentRangeEnd w:id="236"/>
      <w:r w:rsidR="005A1BCD">
        <w:rPr>
          <w:rStyle w:val="CommentReference"/>
        </w:rPr>
        <w:commentReference w:id="236"/>
      </w:r>
    </w:p>
    <w:tbl>
      <w:tblPr>
        <w:tblStyle w:val="Table"/>
        <w:tblW w:w="0" w:type="auto"/>
        <w:tblLook w:val="0020" w:firstRow="1" w:lastRow="0" w:firstColumn="0" w:lastColumn="0" w:noHBand="0" w:noVBand="0"/>
      </w:tblPr>
      <w:tblGrid>
        <w:gridCol w:w="1301"/>
        <w:gridCol w:w="656"/>
        <w:gridCol w:w="656"/>
        <w:gridCol w:w="656"/>
        <w:gridCol w:w="656"/>
        <w:gridCol w:w="656"/>
        <w:gridCol w:w="656"/>
        <w:gridCol w:w="656"/>
        <w:gridCol w:w="656"/>
        <w:gridCol w:w="656"/>
        <w:gridCol w:w="656"/>
        <w:gridCol w:w="656"/>
        <w:gridCol w:w="656"/>
      </w:tblGrid>
      <w:tr w:rsidR="00E764AF" w14:paraId="61EC6ADC" w14:textId="77777777" w:rsidTr="00BE1584">
        <w:tc>
          <w:tcPr>
            <w:tcW w:w="0" w:type="auto"/>
            <w:vAlign w:val="bottom"/>
          </w:tcPr>
          <w:p w14:paraId="693201EB" w14:textId="77777777" w:rsidR="00E764AF" w:rsidRDefault="002574A4">
            <w:pPr>
              <w:pStyle w:val="Compact"/>
              <w:jc w:val="center"/>
            </w:pPr>
            <w:r>
              <w:t>Parameter</w:t>
            </w:r>
          </w:p>
        </w:tc>
        <w:tc>
          <w:tcPr>
            <w:tcW w:w="0" w:type="auto"/>
            <w:vAlign w:val="bottom"/>
          </w:tcPr>
          <w:p w14:paraId="3E807AA6" w14:textId="77777777" w:rsidR="00E764AF" w:rsidRDefault="002574A4">
            <w:pPr>
              <w:pStyle w:val="Compact"/>
              <w:jc w:val="center"/>
            </w:pPr>
            <w:r>
              <w:t>Jan</w:t>
            </w:r>
          </w:p>
        </w:tc>
        <w:tc>
          <w:tcPr>
            <w:tcW w:w="0" w:type="auto"/>
            <w:vAlign w:val="bottom"/>
          </w:tcPr>
          <w:p w14:paraId="61EE09D2" w14:textId="77777777" w:rsidR="00E764AF" w:rsidRDefault="002574A4">
            <w:pPr>
              <w:pStyle w:val="Compact"/>
              <w:jc w:val="center"/>
            </w:pPr>
            <w:r>
              <w:t>Feb</w:t>
            </w:r>
          </w:p>
        </w:tc>
        <w:tc>
          <w:tcPr>
            <w:tcW w:w="0" w:type="auto"/>
            <w:vAlign w:val="bottom"/>
          </w:tcPr>
          <w:p w14:paraId="03FB9D20" w14:textId="77777777" w:rsidR="00E764AF" w:rsidRDefault="002574A4">
            <w:pPr>
              <w:pStyle w:val="Compact"/>
              <w:jc w:val="center"/>
            </w:pPr>
            <w:r>
              <w:t>Mar</w:t>
            </w:r>
          </w:p>
        </w:tc>
        <w:tc>
          <w:tcPr>
            <w:tcW w:w="0" w:type="auto"/>
            <w:vAlign w:val="bottom"/>
          </w:tcPr>
          <w:p w14:paraId="66C79450" w14:textId="77777777" w:rsidR="00E764AF" w:rsidRDefault="002574A4">
            <w:pPr>
              <w:pStyle w:val="Compact"/>
              <w:jc w:val="center"/>
            </w:pPr>
            <w:r>
              <w:t>Apr</w:t>
            </w:r>
          </w:p>
        </w:tc>
        <w:tc>
          <w:tcPr>
            <w:tcW w:w="0" w:type="auto"/>
            <w:vAlign w:val="bottom"/>
          </w:tcPr>
          <w:p w14:paraId="1191AA0A" w14:textId="77777777" w:rsidR="00E764AF" w:rsidRDefault="002574A4">
            <w:pPr>
              <w:pStyle w:val="Compact"/>
              <w:jc w:val="center"/>
            </w:pPr>
            <w:r>
              <w:t>May</w:t>
            </w:r>
          </w:p>
        </w:tc>
        <w:tc>
          <w:tcPr>
            <w:tcW w:w="0" w:type="auto"/>
            <w:vAlign w:val="bottom"/>
          </w:tcPr>
          <w:p w14:paraId="1C350778" w14:textId="77777777" w:rsidR="00E764AF" w:rsidRDefault="002574A4">
            <w:pPr>
              <w:pStyle w:val="Compact"/>
              <w:jc w:val="center"/>
            </w:pPr>
            <w:r>
              <w:t>Jun</w:t>
            </w:r>
          </w:p>
        </w:tc>
        <w:tc>
          <w:tcPr>
            <w:tcW w:w="0" w:type="auto"/>
            <w:vAlign w:val="bottom"/>
          </w:tcPr>
          <w:p w14:paraId="396C4529" w14:textId="77777777" w:rsidR="00E764AF" w:rsidRDefault="002574A4">
            <w:pPr>
              <w:pStyle w:val="Compact"/>
              <w:jc w:val="center"/>
            </w:pPr>
            <w:r>
              <w:t>Jul</w:t>
            </w:r>
          </w:p>
        </w:tc>
        <w:tc>
          <w:tcPr>
            <w:tcW w:w="0" w:type="auto"/>
            <w:vAlign w:val="bottom"/>
          </w:tcPr>
          <w:p w14:paraId="09A60313" w14:textId="77777777" w:rsidR="00E764AF" w:rsidRDefault="002574A4">
            <w:pPr>
              <w:pStyle w:val="Compact"/>
              <w:jc w:val="center"/>
            </w:pPr>
            <w:r>
              <w:t>Aug</w:t>
            </w:r>
          </w:p>
        </w:tc>
        <w:tc>
          <w:tcPr>
            <w:tcW w:w="0" w:type="auto"/>
            <w:vAlign w:val="bottom"/>
          </w:tcPr>
          <w:p w14:paraId="40D0A6D3" w14:textId="77777777" w:rsidR="00E764AF" w:rsidRDefault="002574A4">
            <w:pPr>
              <w:pStyle w:val="Compact"/>
              <w:jc w:val="center"/>
            </w:pPr>
            <w:r>
              <w:t>Sep</w:t>
            </w:r>
          </w:p>
        </w:tc>
        <w:tc>
          <w:tcPr>
            <w:tcW w:w="0" w:type="auto"/>
            <w:vAlign w:val="bottom"/>
          </w:tcPr>
          <w:p w14:paraId="1F9CCBF7" w14:textId="77777777" w:rsidR="00E764AF" w:rsidRDefault="002574A4">
            <w:pPr>
              <w:pStyle w:val="Compact"/>
              <w:jc w:val="center"/>
            </w:pPr>
            <w:r>
              <w:t>Oct</w:t>
            </w:r>
          </w:p>
        </w:tc>
        <w:tc>
          <w:tcPr>
            <w:tcW w:w="0" w:type="auto"/>
            <w:vAlign w:val="bottom"/>
          </w:tcPr>
          <w:p w14:paraId="5D497801" w14:textId="77777777" w:rsidR="00E764AF" w:rsidRDefault="002574A4">
            <w:pPr>
              <w:pStyle w:val="Compact"/>
              <w:jc w:val="center"/>
            </w:pPr>
            <w:r>
              <w:t>Nov</w:t>
            </w:r>
          </w:p>
        </w:tc>
        <w:tc>
          <w:tcPr>
            <w:tcW w:w="0" w:type="auto"/>
            <w:vAlign w:val="bottom"/>
          </w:tcPr>
          <w:p w14:paraId="668D9DD2" w14:textId="77777777" w:rsidR="00E764AF" w:rsidRDefault="002574A4">
            <w:pPr>
              <w:pStyle w:val="Compact"/>
              <w:jc w:val="center"/>
            </w:pPr>
            <w:r>
              <w:t>Dec</w:t>
            </w:r>
          </w:p>
        </w:tc>
      </w:tr>
      <w:tr w:rsidR="00E764AF" w14:paraId="767320A2" w14:textId="77777777" w:rsidTr="00BE1584">
        <w:tc>
          <w:tcPr>
            <w:tcW w:w="0" w:type="auto"/>
          </w:tcPr>
          <w:p w14:paraId="45CC7780" w14:textId="77777777" w:rsidR="00E764AF" w:rsidRDefault="00C764C4">
            <w:pPr>
              <w:pStyle w:val="Compact"/>
              <w:jc w:val="center"/>
            </w:pPr>
            <m:oMathPara>
              <m:oMath>
                <m:sSubSup>
                  <m:sSubSupPr>
                    <m:ctrlPr>
                      <w:rPr>
                        <w:rFonts w:ascii="Cambria Math" w:hAnsi="Cambria Math"/>
                      </w:rPr>
                    </m:ctrlPr>
                  </m:sSubSupPr>
                  <m:e>
                    <m:r>
                      <m:rPr>
                        <m:nor/>
                      </m:rPr>
                      <m:t>PO</m:t>
                    </m:r>
                  </m:e>
                  <m:sub>
                    <m:r>
                      <w:rPr>
                        <w:rFonts w:ascii="Cambria Math" w:hAnsi="Cambria Math"/>
                      </w:rPr>
                      <m:t>4</m:t>
                    </m:r>
                  </m:sub>
                  <m:sup>
                    <m:r>
                      <w:rPr>
                        <w:rFonts w:ascii="Cambria Math" w:hAnsi="Cambria Math"/>
                      </w:rPr>
                      <m:t>3-</m:t>
                    </m:r>
                  </m:sup>
                </m:sSubSup>
              </m:oMath>
            </m:oMathPara>
          </w:p>
        </w:tc>
        <w:tc>
          <w:tcPr>
            <w:tcW w:w="0" w:type="auto"/>
          </w:tcPr>
          <w:p w14:paraId="501153D3" w14:textId="77777777" w:rsidR="00E764AF" w:rsidRPr="00BE1584" w:rsidRDefault="002574A4">
            <w:pPr>
              <w:pStyle w:val="Compact"/>
              <w:jc w:val="center"/>
              <w:rPr>
                <w:sz w:val="20"/>
                <w:szCs w:val="20"/>
              </w:rPr>
            </w:pPr>
            <w:r w:rsidRPr="00BE1584">
              <w:rPr>
                <w:sz w:val="20"/>
                <w:szCs w:val="20"/>
              </w:rPr>
              <w:t>-0.01</w:t>
            </w:r>
          </w:p>
        </w:tc>
        <w:tc>
          <w:tcPr>
            <w:tcW w:w="0" w:type="auto"/>
          </w:tcPr>
          <w:p w14:paraId="43C995D3" w14:textId="77777777" w:rsidR="00E764AF" w:rsidRPr="00BE1584" w:rsidRDefault="002574A4">
            <w:pPr>
              <w:pStyle w:val="Compact"/>
              <w:jc w:val="center"/>
              <w:rPr>
                <w:sz w:val="20"/>
                <w:szCs w:val="20"/>
              </w:rPr>
            </w:pPr>
            <w:r w:rsidRPr="00BE1584">
              <w:rPr>
                <w:sz w:val="20"/>
                <w:szCs w:val="20"/>
              </w:rPr>
              <w:t>-0.02</w:t>
            </w:r>
          </w:p>
        </w:tc>
        <w:tc>
          <w:tcPr>
            <w:tcW w:w="0" w:type="auto"/>
          </w:tcPr>
          <w:p w14:paraId="2785A721" w14:textId="77777777" w:rsidR="00E764AF" w:rsidRPr="00BE1584" w:rsidRDefault="002574A4">
            <w:pPr>
              <w:pStyle w:val="Compact"/>
              <w:jc w:val="center"/>
              <w:rPr>
                <w:sz w:val="20"/>
                <w:szCs w:val="20"/>
              </w:rPr>
            </w:pPr>
            <w:r w:rsidRPr="00BE1584">
              <w:rPr>
                <w:sz w:val="20"/>
                <w:szCs w:val="20"/>
              </w:rPr>
              <w:t>-0.02</w:t>
            </w:r>
          </w:p>
        </w:tc>
        <w:tc>
          <w:tcPr>
            <w:tcW w:w="0" w:type="auto"/>
          </w:tcPr>
          <w:p w14:paraId="4D6970E8" w14:textId="77777777" w:rsidR="00E764AF" w:rsidRPr="00BE1584" w:rsidRDefault="002574A4">
            <w:pPr>
              <w:pStyle w:val="Compact"/>
              <w:jc w:val="center"/>
              <w:rPr>
                <w:sz w:val="20"/>
                <w:szCs w:val="20"/>
              </w:rPr>
            </w:pPr>
            <w:r w:rsidRPr="00BE1584">
              <w:rPr>
                <w:sz w:val="20"/>
                <w:szCs w:val="20"/>
              </w:rPr>
              <w:t>-0.01</w:t>
            </w:r>
          </w:p>
        </w:tc>
        <w:tc>
          <w:tcPr>
            <w:tcW w:w="0" w:type="auto"/>
          </w:tcPr>
          <w:p w14:paraId="611D5EE7" w14:textId="77777777" w:rsidR="00E764AF" w:rsidRPr="00BE1584" w:rsidRDefault="002574A4">
            <w:pPr>
              <w:pStyle w:val="Compact"/>
              <w:jc w:val="center"/>
              <w:rPr>
                <w:sz w:val="20"/>
                <w:szCs w:val="20"/>
              </w:rPr>
            </w:pPr>
            <w:r w:rsidRPr="00BE1584">
              <w:rPr>
                <w:sz w:val="20"/>
                <w:szCs w:val="20"/>
              </w:rPr>
              <w:t>-0.01</w:t>
            </w:r>
          </w:p>
        </w:tc>
        <w:tc>
          <w:tcPr>
            <w:tcW w:w="0" w:type="auto"/>
          </w:tcPr>
          <w:p w14:paraId="3ECEAFF7" w14:textId="77777777" w:rsidR="00E764AF" w:rsidRPr="00BE1584" w:rsidRDefault="002574A4">
            <w:pPr>
              <w:pStyle w:val="Compact"/>
              <w:jc w:val="center"/>
              <w:rPr>
                <w:sz w:val="20"/>
                <w:szCs w:val="20"/>
              </w:rPr>
            </w:pPr>
            <w:r w:rsidRPr="00BE1584">
              <w:rPr>
                <w:sz w:val="20"/>
                <w:szCs w:val="20"/>
              </w:rPr>
              <w:t>-0.01</w:t>
            </w:r>
          </w:p>
        </w:tc>
        <w:tc>
          <w:tcPr>
            <w:tcW w:w="0" w:type="auto"/>
          </w:tcPr>
          <w:p w14:paraId="1A416DBA" w14:textId="77777777" w:rsidR="00E764AF" w:rsidRPr="00BE1584" w:rsidRDefault="002574A4">
            <w:pPr>
              <w:pStyle w:val="Compact"/>
              <w:jc w:val="center"/>
              <w:rPr>
                <w:sz w:val="20"/>
                <w:szCs w:val="20"/>
              </w:rPr>
            </w:pPr>
            <w:r w:rsidRPr="00BE1584">
              <w:rPr>
                <w:sz w:val="20"/>
                <w:szCs w:val="20"/>
              </w:rPr>
              <w:t>-0.01</w:t>
            </w:r>
          </w:p>
        </w:tc>
        <w:tc>
          <w:tcPr>
            <w:tcW w:w="0" w:type="auto"/>
          </w:tcPr>
          <w:p w14:paraId="5B1B27A0" w14:textId="77777777" w:rsidR="00E764AF" w:rsidRPr="00BE1584" w:rsidRDefault="002574A4">
            <w:pPr>
              <w:pStyle w:val="Compact"/>
              <w:jc w:val="center"/>
              <w:rPr>
                <w:sz w:val="20"/>
                <w:szCs w:val="20"/>
              </w:rPr>
            </w:pPr>
            <w:r w:rsidRPr="00BE1584">
              <w:rPr>
                <w:sz w:val="20"/>
                <w:szCs w:val="20"/>
              </w:rPr>
              <w:t>-0.01</w:t>
            </w:r>
          </w:p>
        </w:tc>
        <w:tc>
          <w:tcPr>
            <w:tcW w:w="0" w:type="auto"/>
          </w:tcPr>
          <w:p w14:paraId="3BCC01A9" w14:textId="77777777" w:rsidR="00E764AF" w:rsidRPr="00BE1584" w:rsidRDefault="002574A4">
            <w:pPr>
              <w:pStyle w:val="Compact"/>
              <w:jc w:val="center"/>
              <w:rPr>
                <w:sz w:val="20"/>
                <w:szCs w:val="20"/>
              </w:rPr>
            </w:pPr>
            <w:r w:rsidRPr="00BE1584">
              <w:rPr>
                <w:sz w:val="20"/>
                <w:szCs w:val="20"/>
              </w:rPr>
              <w:t>-0.01</w:t>
            </w:r>
          </w:p>
        </w:tc>
        <w:tc>
          <w:tcPr>
            <w:tcW w:w="0" w:type="auto"/>
          </w:tcPr>
          <w:p w14:paraId="1C6896C0" w14:textId="77777777" w:rsidR="00E764AF" w:rsidRPr="00BE1584" w:rsidRDefault="002574A4">
            <w:pPr>
              <w:pStyle w:val="Compact"/>
              <w:jc w:val="center"/>
              <w:rPr>
                <w:sz w:val="20"/>
                <w:szCs w:val="20"/>
              </w:rPr>
            </w:pPr>
            <w:r w:rsidRPr="00BE1584">
              <w:rPr>
                <w:sz w:val="20"/>
                <w:szCs w:val="20"/>
              </w:rPr>
              <w:t>-0.01</w:t>
            </w:r>
          </w:p>
        </w:tc>
        <w:tc>
          <w:tcPr>
            <w:tcW w:w="0" w:type="auto"/>
          </w:tcPr>
          <w:p w14:paraId="736BFBDE" w14:textId="77777777" w:rsidR="00E764AF" w:rsidRPr="00BE1584" w:rsidRDefault="002574A4">
            <w:pPr>
              <w:pStyle w:val="Compact"/>
              <w:jc w:val="center"/>
              <w:rPr>
                <w:sz w:val="20"/>
                <w:szCs w:val="20"/>
              </w:rPr>
            </w:pPr>
            <w:r w:rsidRPr="00BE1584">
              <w:rPr>
                <w:sz w:val="20"/>
                <w:szCs w:val="20"/>
              </w:rPr>
              <w:t>-0.01</w:t>
            </w:r>
          </w:p>
        </w:tc>
        <w:tc>
          <w:tcPr>
            <w:tcW w:w="0" w:type="auto"/>
          </w:tcPr>
          <w:p w14:paraId="10AA75BA" w14:textId="77777777" w:rsidR="00E764AF" w:rsidRPr="00BE1584" w:rsidRDefault="002574A4">
            <w:pPr>
              <w:pStyle w:val="Compact"/>
              <w:jc w:val="center"/>
              <w:rPr>
                <w:sz w:val="20"/>
                <w:szCs w:val="20"/>
              </w:rPr>
            </w:pPr>
            <w:r w:rsidRPr="00BE1584">
              <w:rPr>
                <w:sz w:val="20"/>
                <w:szCs w:val="20"/>
              </w:rPr>
              <w:t>-0.01</w:t>
            </w:r>
          </w:p>
        </w:tc>
      </w:tr>
      <w:tr w:rsidR="00E764AF" w14:paraId="24100FB7" w14:textId="77777777" w:rsidTr="00BE1584">
        <w:tc>
          <w:tcPr>
            <w:tcW w:w="0" w:type="auto"/>
          </w:tcPr>
          <w:p w14:paraId="39B7CC4E" w14:textId="77777777" w:rsidR="00E764AF" w:rsidRDefault="00C764C4">
            <w:pPr>
              <w:pStyle w:val="Compact"/>
              <w:jc w:val="center"/>
            </w:pPr>
            <m:oMathPara>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m:oMathPara>
          </w:p>
        </w:tc>
        <w:tc>
          <w:tcPr>
            <w:tcW w:w="0" w:type="auto"/>
          </w:tcPr>
          <w:p w14:paraId="5B25A413" w14:textId="77777777" w:rsidR="00E764AF" w:rsidRPr="00BE1584" w:rsidRDefault="002574A4">
            <w:pPr>
              <w:pStyle w:val="Compact"/>
              <w:jc w:val="center"/>
              <w:rPr>
                <w:sz w:val="20"/>
                <w:szCs w:val="20"/>
              </w:rPr>
            </w:pPr>
            <w:r w:rsidRPr="00BE1584">
              <w:rPr>
                <w:sz w:val="20"/>
                <w:szCs w:val="20"/>
              </w:rPr>
              <w:t>0.28</w:t>
            </w:r>
          </w:p>
        </w:tc>
        <w:tc>
          <w:tcPr>
            <w:tcW w:w="0" w:type="auto"/>
          </w:tcPr>
          <w:p w14:paraId="4E1461A4" w14:textId="77777777" w:rsidR="00E764AF" w:rsidRPr="00BE1584" w:rsidRDefault="002574A4">
            <w:pPr>
              <w:pStyle w:val="Compact"/>
              <w:jc w:val="center"/>
              <w:rPr>
                <w:sz w:val="20"/>
                <w:szCs w:val="20"/>
              </w:rPr>
            </w:pPr>
            <w:r w:rsidRPr="00BE1584">
              <w:rPr>
                <w:sz w:val="20"/>
                <w:szCs w:val="20"/>
              </w:rPr>
              <w:t>0.32</w:t>
            </w:r>
          </w:p>
        </w:tc>
        <w:tc>
          <w:tcPr>
            <w:tcW w:w="0" w:type="auto"/>
          </w:tcPr>
          <w:p w14:paraId="7EF2AA44" w14:textId="77777777" w:rsidR="00E764AF" w:rsidRPr="00BE1584" w:rsidRDefault="002574A4">
            <w:pPr>
              <w:pStyle w:val="Compact"/>
              <w:jc w:val="center"/>
              <w:rPr>
                <w:sz w:val="20"/>
                <w:szCs w:val="20"/>
              </w:rPr>
            </w:pPr>
            <w:r w:rsidRPr="00BE1584">
              <w:rPr>
                <w:sz w:val="20"/>
                <w:szCs w:val="20"/>
              </w:rPr>
              <w:t>0.34</w:t>
            </w:r>
          </w:p>
        </w:tc>
        <w:tc>
          <w:tcPr>
            <w:tcW w:w="0" w:type="auto"/>
          </w:tcPr>
          <w:p w14:paraId="3E7ADCCD" w14:textId="77777777" w:rsidR="00E764AF" w:rsidRPr="00BE1584" w:rsidRDefault="002574A4">
            <w:pPr>
              <w:pStyle w:val="Compact"/>
              <w:jc w:val="center"/>
              <w:rPr>
                <w:sz w:val="20"/>
                <w:szCs w:val="20"/>
              </w:rPr>
            </w:pPr>
            <w:r w:rsidRPr="00BE1584">
              <w:rPr>
                <w:sz w:val="20"/>
                <w:szCs w:val="20"/>
              </w:rPr>
              <w:t>0.28</w:t>
            </w:r>
          </w:p>
        </w:tc>
        <w:tc>
          <w:tcPr>
            <w:tcW w:w="0" w:type="auto"/>
          </w:tcPr>
          <w:p w14:paraId="0A75861C" w14:textId="77777777" w:rsidR="00E764AF" w:rsidRPr="00BE1584" w:rsidRDefault="002574A4">
            <w:pPr>
              <w:pStyle w:val="Compact"/>
              <w:jc w:val="center"/>
              <w:rPr>
                <w:sz w:val="20"/>
                <w:szCs w:val="20"/>
              </w:rPr>
            </w:pPr>
            <w:r w:rsidRPr="00BE1584">
              <w:rPr>
                <w:sz w:val="20"/>
                <w:szCs w:val="20"/>
              </w:rPr>
              <w:t>0.18</w:t>
            </w:r>
          </w:p>
        </w:tc>
        <w:tc>
          <w:tcPr>
            <w:tcW w:w="0" w:type="auto"/>
          </w:tcPr>
          <w:p w14:paraId="59A68749" w14:textId="77777777" w:rsidR="00E764AF" w:rsidRPr="00BE1584" w:rsidRDefault="002574A4">
            <w:pPr>
              <w:pStyle w:val="Compact"/>
              <w:jc w:val="center"/>
              <w:rPr>
                <w:sz w:val="20"/>
                <w:szCs w:val="20"/>
              </w:rPr>
            </w:pPr>
            <w:r w:rsidRPr="00BE1584">
              <w:rPr>
                <w:sz w:val="20"/>
                <w:szCs w:val="20"/>
              </w:rPr>
              <w:t>0.15</w:t>
            </w:r>
          </w:p>
        </w:tc>
        <w:tc>
          <w:tcPr>
            <w:tcW w:w="0" w:type="auto"/>
          </w:tcPr>
          <w:p w14:paraId="64A0CE50" w14:textId="77777777" w:rsidR="00E764AF" w:rsidRPr="00BE1584" w:rsidRDefault="002574A4">
            <w:pPr>
              <w:pStyle w:val="Compact"/>
              <w:jc w:val="center"/>
              <w:rPr>
                <w:sz w:val="20"/>
                <w:szCs w:val="20"/>
              </w:rPr>
            </w:pPr>
            <w:r w:rsidRPr="00BE1584">
              <w:rPr>
                <w:sz w:val="20"/>
                <w:szCs w:val="20"/>
              </w:rPr>
              <w:t>0.14</w:t>
            </w:r>
          </w:p>
        </w:tc>
        <w:tc>
          <w:tcPr>
            <w:tcW w:w="0" w:type="auto"/>
          </w:tcPr>
          <w:p w14:paraId="0817C841" w14:textId="77777777" w:rsidR="00E764AF" w:rsidRPr="00BE1584" w:rsidRDefault="002574A4">
            <w:pPr>
              <w:pStyle w:val="Compact"/>
              <w:jc w:val="center"/>
              <w:rPr>
                <w:sz w:val="20"/>
                <w:szCs w:val="20"/>
              </w:rPr>
            </w:pPr>
            <w:r w:rsidRPr="00BE1584">
              <w:rPr>
                <w:sz w:val="20"/>
                <w:szCs w:val="20"/>
              </w:rPr>
              <w:t>0.13</w:t>
            </w:r>
          </w:p>
        </w:tc>
        <w:tc>
          <w:tcPr>
            <w:tcW w:w="0" w:type="auto"/>
          </w:tcPr>
          <w:p w14:paraId="136A1C64" w14:textId="77777777" w:rsidR="00E764AF" w:rsidRPr="00BE1584" w:rsidRDefault="002574A4">
            <w:pPr>
              <w:pStyle w:val="Compact"/>
              <w:jc w:val="center"/>
              <w:rPr>
                <w:sz w:val="20"/>
                <w:szCs w:val="20"/>
              </w:rPr>
            </w:pPr>
            <w:r w:rsidRPr="00BE1584">
              <w:rPr>
                <w:sz w:val="20"/>
                <w:szCs w:val="20"/>
              </w:rPr>
              <w:t>0.13</w:t>
            </w:r>
          </w:p>
        </w:tc>
        <w:tc>
          <w:tcPr>
            <w:tcW w:w="0" w:type="auto"/>
          </w:tcPr>
          <w:p w14:paraId="68CFD356" w14:textId="77777777" w:rsidR="00E764AF" w:rsidRPr="00BE1584" w:rsidRDefault="002574A4">
            <w:pPr>
              <w:pStyle w:val="Compact"/>
              <w:jc w:val="center"/>
              <w:rPr>
                <w:sz w:val="20"/>
                <w:szCs w:val="20"/>
              </w:rPr>
            </w:pPr>
            <w:r w:rsidRPr="00BE1584">
              <w:rPr>
                <w:sz w:val="20"/>
                <w:szCs w:val="20"/>
              </w:rPr>
              <w:t>0.13</w:t>
            </w:r>
          </w:p>
        </w:tc>
        <w:tc>
          <w:tcPr>
            <w:tcW w:w="0" w:type="auto"/>
          </w:tcPr>
          <w:p w14:paraId="07EB6E20" w14:textId="77777777" w:rsidR="00E764AF" w:rsidRPr="00BE1584" w:rsidRDefault="002574A4">
            <w:pPr>
              <w:pStyle w:val="Compact"/>
              <w:jc w:val="center"/>
              <w:rPr>
                <w:sz w:val="20"/>
                <w:szCs w:val="20"/>
              </w:rPr>
            </w:pPr>
            <w:r w:rsidRPr="00BE1584">
              <w:rPr>
                <w:sz w:val="20"/>
                <w:szCs w:val="20"/>
              </w:rPr>
              <w:t>0.14</w:t>
            </w:r>
          </w:p>
        </w:tc>
        <w:tc>
          <w:tcPr>
            <w:tcW w:w="0" w:type="auto"/>
          </w:tcPr>
          <w:p w14:paraId="6DEC79F8" w14:textId="77777777" w:rsidR="00E764AF" w:rsidRPr="00BE1584" w:rsidRDefault="002574A4">
            <w:pPr>
              <w:pStyle w:val="Compact"/>
              <w:jc w:val="center"/>
              <w:rPr>
                <w:sz w:val="20"/>
                <w:szCs w:val="20"/>
              </w:rPr>
            </w:pPr>
            <w:r w:rsidRPr="00BE1584">
              <w:rPr>
                <w:sz w:val="20"/>
                <w:szCs w:val="20"/>
              </w:rPr>
              <w:t>0.19</w:t>
            </w:r>
          </w:p>
        </w:tc>
      </w:tr>
      <w:tr w:rsidR="00E764AF" w14:paraId="23C880D2" w14:textId="77777777" w:rsidTr="00BE1584">
        <w:tc>
          <w:tcPr>
            <w:tcW w:w="0" w:type="auto"/>
          </w:tcPr>
          <w:p w14:paraId="17379342" w14:textId="77777777" w:rsidR="00E764AF" w:rsidRDefault="00C764C4">
            <w:pPr>
              <w:pStyle w:val="Compact"/>
              <w:jc w:val="center"/>
            </w:pPr>
            <m:oMathPara>
              <m:oMath>
                <m:sSubSup>
                  <m:sSubSupPr>
                    <m:ctrlPr>
                      <w:rPr>
                        <w:rFonts w:ascii="Cambria Math" w:hAnsi="Cambria Math"/>
                      </w:rPr>
                    </m:ctrlPr>
                  </m:sSubSupPr>
                  <m:e>
                    <m:r>
                      <m:rPr>
                        <m:nor/>
                      </m:rPr>
                      <m:t>NO</m:t>
                    </m:r>
                  </m:e>
                  <m:sub>
                    <m:r>
                      <w:rPr>
                        <w:rFonts w:ascii="Cambria Math" w:hAnsi="Cambria Math"/>
                      </w:rPr>
                      <m:t>2</m:t>
                    </m:r>
                  </m:sub>
                  <m:sup>
                    <m:r>
                      <w:rPr>
                        <w:rFonts w:ascii="Cambria Math" w:hAnsi="Cambria Math"/>
                      </w:rPr>
                      <m:t>-</m:t>
                    </m:r>
                  </m:sup>
                </m:sSubSup>
              </m:oMath>
            </m:oMathPara>
          </w:p>
        </w:tc>
        <w:tc>
          <w:tcPr>
            <w:tcW w:w="0" w:type="auto"/>
          </w:tcPr>
          <w:p w14:paraId="4A191228" w14:textId="77777777" w:rsidR="00E764AF" w:rsidRPr="00BE1584" w:rsidRDefault="002574A4">
            <w:pPr>
              <w:pStyle w:val="Compact"/>
              <w:jc w:val="center"/>
              <w:rPr>
                <w:sz w:val="20"/>
                <w:szCs w:val="20"/>
              </w:rPr>
            </w:pPr>
            <w:r w:rsidRPr="00BE1584">
              <w:rPr>
                <w:sz w:val="20"/>
                <w:szCs w:val="20"/>
              </w:rPr>
              <w:t>0</w:t>
            </w:r>
          </w:p>
        </w:tc>
        <w:tc>
          <w:tcPr>
            <w:tcW w:w="0" w:type="auto"/>
          </w:tcPr>
          <w:p w14:paraId="3EDA77CD" w14:textId="77777777" w:rsidR="00E764AF" w:rsidRPr="00BE1584" w:rsidRDefault="002574A4">
            <w:pPr>
              <w:pStyle w:val="Compact"/>
              <w:jc w:val="center"/>
              <w:rPr>
                <w:sz w:val="20"/>
                <w:szCs w:val="20"/>
              </w:rPr>
            </w:pPr>
            <w:r w:rsidRPr="00BE1584">
              <w:rPr>
                <w:sz w:val="20"/>
                <w:szCs w:val="20"/>
              </w:rPr>
              <w:t>0</w:t>
            </w:r>
          </w:p>
        </w:tc>
        <w:tc>
          <w:tcPr>
            <w:tcW w:w="0" w:type="auto"/>
          </w:tcPr>
          <w:p w14:paraId="5E32C332" w14:textId="77777777" w:rsidR="00E764AF" w:rsidRPr="00BE1584" w:rsidRDefault="002574A4">
            <w:pPr>
              <w:pStyle w:val="Compact"/>
              <w:jc w:val="center"/>
              <w:rPr>
                <w:sz w:val="20"/>
                <w:szCs w:val="20"/>
              </w:rPr>
            </w:pPr>
            <w:r w:rsidRPr="00BE1584">
              <w:rPr>
                <w:sz w:val="20"/>
                <w:szCs w:val="20"/>
              </w:rPr>
              <w:t>-0.01</w:t>
            </w:r>
          </w:p>
        </w:tc>
        <w:tc>
          <w:tcPr>
            <w:tcW w:w="0" w:type="auto"/>
          </w:tcPr>
          <w:p w14:paraId="5C773931" w14:textId="77777777" w:rsidR="00E764AF" w:rsidRPr="00BE1584" w:rsidRDefault="002574A4">
            <w:pPr>
              <w:pStyle w:val="Compact"/>
              <w:jc w:val="center"/>
              <w:rPr>
                <w:sz w:val="20"/>
                <w:szCs w:val="20"/>
              </w:rPr>
            </w:pPr>
            <w:r w:rsidRPr="00BE1584">
              <w:rPr>
                <w:sz w:val="20"/>
                <w:szCs w:val="20"/>
              </w:rPr>
              <w:t>-0.01</w:t>
            </w:r>
          </w:p>
        </w:tc>
        <w:tc>
          <w:tcPr>
            <w:tcW w:w="0" w:type="auto"/>
          </w:tcPr>
          <w:p w14:paraId="64D9F972" w14:textId="77777777" w:rsidR="00E764AF" w:rsidRPr="00BE1584" w:rsidRDefault="002574A4">
            <w:pPr>
              <w:pStyle w:val="Compact"/>
              <w:jc w:val="center"/>
              <w:rPr>
                <w:sz w:val="20"/>
                <w:szCs w:val="20"/>
              </w:rPr>
            </w:pPr>
            <w:r w:rsidRPr="00BE1584">
              <w:rPr>
                <w:sz w:val="20"/>
                <w:szCs w:val="20"/>
              </w:rPr>
              <w:t>0</w:t>
            </w:r>
          </w:p>
        </w:tc>
        <w:tc>
          <w:tcPr>
            <w:tcW w:w="0" w:type="auto"/>
          </w:tcPr>
          <w:p w14:paraId="194372CB" w14:textId="77777777" w:rsidR="00E764AF" w:rsidRPr="00BE1584" w:rsidRDefault="002574A4">
            <w:pPr>
              <w:pStyle w:val="Compact"/>
              <w:jc w:val="center"/>
              <w:rPr>
                <w:sz w:val="20"/>
                <w:szCs w:val="20"/>
              </w:rPr>
            </w:pPr>
            <w:r w:rsidRPr="00BE1584">
              <w:rPr>
                <w:sz w:val="20"/>
                <w:szCs w:val="20"/>
              </w:rPr>
              <w:t>0</w:t>
            </w:r>
          </w:p>
        </w:tc>
        <w:tc>
          <w:tcPr>
            <w:tcW w:w="0" w:type="auto"/>
          </w:tcPr>
          <w:p w14:paraId="4B978A32" w14:textId="77777777" w:rsidR="00E764AF" w:rsidRPr="00BE1584" w:rsidRDefault="002574A4">
            <w:pPr>
              <w:pStyle w:val="Compact"/>
              <w:jc w:val="center"/>
              <w:rPr>
                <w:sz w:val="20"/>
                <w:szCs w:val="20"/>
              </w:rPr>
            </w:pPr>
            <w:r w:rsidRPr="00BE1584">
              <w:rPr>
                <w:sz w:val="20"/>
                <w:szCs w:val="20"/>
              </w:rPr>
              <w:t>0</w:t>
            </w:r>
          </w:p>
        </w:tc>
        <w:tc>
          <w:tcPr>
            <w:tcW w:w="0" w:type="auto"/>
          </w:tcPr>
          <w:p w14:paraId="0F9D7FB3" w14:textId="77777777" w:rsidR="00E764AF" w:rsidRPr="00BE1584" w:rsidRDefault="002574A4">
            <w:pPr>
              <w:pStyle w:val="Compact"/>
              <w:jc w:val="center"/>
              <w:rPr>
                <w:sz w:val="20"/>
                <w:szCs w:val="20"/>
              </w:rPr>
            </w:pPr>
            <w:r w:rsidRPr="00BE1584">
              <w:rPr>
                <w:sz w:val="20"/>
                <w:szCs w:val="20"/>
              </w:rPr>
              <w:t>0</w:t>
            </w:r>
          </w:p>
        </w:tc>
        <w:tc>
          <w:tcPr>
            <w:tcW w:w="0" w:type="auto"/>
          </w:tcPr>
          <w:p w14:paraId="2838C035" w14:textId="77777777" w:rsidR="00E764AF" w:rsidRPr="00BE1584" w:rsidRDefault="002574A4">
            <w:pPr>
              <w:pStyle w:val="Compact"/>
              <w:jc w:val="center"/>
              <w:rPr>
                <w:sz w:val="20"/>
                <w:szCs w:val="20"/>
              </w:rPr>
            </w:pPr>
            <w:r w:rsidRPr="00BE1584">
              <w:rPr>
                <w:sz w:val="20"/>
                <w:szCs w:val="20"/>
              </w:rPr>
              <w:t>0</w:t>
            </w:r>
          </w:p>
        </w:tc>
        <w:tc>
          <w:tcPr>
            <w:tcW w:w="0" w:type="auto"/>
          </w:tcPr>
          <w:p w14:paraId="2432845A" w14:textId="77777777" w:rsidR="00E764AF" w:rsidRPr="00BE1584" w:rsidRDefault="002574A4">
            <w:pPr>
              <w:pStyle w:val="Compact"/>
              <w:jc w:val="center"/>
              <w:rPr>
                <w:sz w:val="20"/>
                <w:szCs w:val="20"/>
              </w:rPr>
            </w:pPr>
            <w:r w:rsidRPr="00BE1584">
              <w:rPr>
                <w:sz w:val="20"/>
                <w:szCs w:val="20"/>
              </w:rPr>
              <w:t>0</w:t>
            </w:r>
          </w:p>
        </w:tc>
        <w:tc>
          <w:tcPr>
            <w:tcW w:w="0" w:type="auto"/>
          </w:tcPr>
          <w:p w14:paraId="410C3508" w14:textId="77777777" w:rsidR="00E764AF" w:rsidRPr="00BE1584" w:rsidRDefault="002574A4">
            <w:pPr>
              <w:pStyle w:val="Compact"/>
              <w:jc w:val="center"/>
              <w:rPr>
                <w:sz w:val="20"/>
                <w:szCs w:val="20"/>
              </w:rPr>
            </w:pPr>
            <w:r w:rsidRPr="00BE1584">
              <w:rPr>
                <w:sz w:val="20"/>
                <w:szCs w:val="20"/>
              </w:rPr>
              <w:t>0</w:t>
            </w:r>
          </w:p>
        </w:tc>
        <w:tc>
          <w:tcPr>
            <w:tcW w:w="0" w:type="auto"/>
          </w:tcPr>
          <w:p w14:paraId="0C5B4090" w14:textId="77777777" w:rsidR="00E764AF" w:rsidRPr="00BE1584" w:rsidRDefault="002574A4">
            <w:pPr>
              <w:pStyle w:val="Compact"/>
              <w:jc w:val="center"/>
              <w:rPr>
                <w:sz w:val="20"/>
                <w:szCs w:val="20"/>
              </w:rPr>
            </w:pPr>
            <w:r w:rsidRPr="00BE1584">
              <w:rPr>
                <w:sz w:val="20"/>
                <w:szCs w:val="20"/>
              </w:rPr>
              <w:t>0.01</w:t>
            </w:r>
          </w:p>
        </w:tc>
      </w:tr>
      <w:tr w:rsidR="00E764AF" w14:paraId="6D4892A8" w14:textId="77777777" w:rsidTr="00BE1584">
        <w:tc>
          <w:tcPr>
            <w:tcW w:w="0" w:type="auto"/>
          </w:tcPr>
          <w:p w14:paraId="5E02CE15" w14:textId="77777777" w:rsidR="00E764AF" w:rsidRDefault="00C764C4">
            <w:pPr>
              <w:pStyle w:val="Compact"/>
              <w:jc w:val="center"/>
            </w:pPr>
            <m:oMathPara>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m:oMathPara>
          </w:p>
        </w:tc>
        <w:tc>
          <w:tcPr>
            <w:tcW w:w="0" w:type="auto"/>
          </w:tcPr>
          <w:p w14:paraId="2CA8D4A5" w14:textId="77777777" w:rsidR="00E764AF" w:rsidRPr="00BE1584" w:rsidRDefault="002574A4">
            <w:pPr>
              <w:pStyle w:val="Compact"/>
              <w:jc w:val="center"/>
              <w:rPr>
                <w:sz w:val="20"/>
                <w:szCs w:val="20"/>
              </w:rPr>
            </w:pPr>
            <w:r w:rsidRPr="00BE1584">
              <w:rPr>
                <w:sz w:val="20"/>
                <w:szCs w:val="20"/>
              </w:rPr>
              <w:t>0.17</w:t>
            </w:r>
          </w:p>
        </w:tc>
        <w:tc>
          <w:tcPr>
            <w:tcW w:w="0" w:type="auto"/>
          </w:tcPr>
          <w:p w14:paraId="63F28FB0" w14:textId="77777777" w:rsidR="00E764AF" w:rsidRPr="00BE1584" w:rsidRDefault="002574A4">
            <w:pPr>
              <w:pStyle w:val="Compact"/>
              <w:jc w:val="center"/>
              <w:rPr>
                <w:sz w:val="20"/>
                <w:szCs w:val="20"/>
              </w:rPr>
            </w:pPr>
            <w:r w:rsidRPr="00BE1584">
              <w:rPr>
                <w:sz w:val="20"/>
                <w:szCs w:val="20"/>
              </w:rPr>
              <w:t>0.22</w:t>
            </w:r>
          </w:p>
        </w:tc>
        <w:tc>
          <w:tcPr>
            <w:tcW w:w="0" w:type="auto"/>
          </w:tcPr>
          <w:p w14:paraId="6B7F334B" w14:textId="77777777" w:rsidR="00E764AF" w:rsidRPr="00BE1584" w:rsidRDefault="002574A4">
            <w:pPr>
              <w:pStyle w:val="Compact"/>
              <w:jc w:val="center"/>
              <w:rPr>
                <w:sz w:val="20"/>
                <w:szCs w:val="20"/>
              </w:rPr>
            </w:pPr>
            <w:r w:rsidRPr="00BE1584">
              <w:rPr>
                <w:sz w:val="20"/>
                <w:szCs w:val="20"/>
              </w:rPr>
              <w:t>0.22</w:t>
            </w:r>
          </w:p>
        </w:tc>
        <w:tc>
          <w:tcPr>
            <w:tcW w:w="0" w:type="auto"/>
          </w:tcPr>
          <w:p w14:paraId="09DFB4B8" w14:textId="77777777" w:rsidR="00E764AF" w:rsidRPr="00BE1584" w:rsidRDefault="002574A4">
            <w:pPr>
              <w:pStyle w:val="Compact"/>
              <w:jc w:val="center"/>
              <w:rPr>
                <w:sz w:val="20"/>
                <w:szCs w:val="20"/>
              </w:rPr>
            </w:pPr>
            <w:r w:rsidRPr="00BE1584">
              <w:rPr>
                <w:sz w:val="20"/>
                <w:szCs w:val="20"/>
              </w:rPr>
              <w:t>0.13</w:t>
            </w:r>
          </w:p>
        </w:tc>
        <w:tc>
          <w:tcPr>
            <w:tcW w:w="0" w:type="auto"/>
          </w:tcPr>
          <w:p w14:paraId="66249CAE" w14:textId="77777777" w:rsidR="00E764AF" w:rsidRPr="00BE1584" w:rsidRDefault="002574A4">
            <w:pPr>
              <w:pStyle w:val="Compact"/>
              <w:jc w:val="center"/>
              <w:rPr>
                <w:sz w:val="20"/>
                <w:szCs w:val="20"/>
              </w:rPr>
            </w:pPr>
            <w:r w:rsidRPr="00BE1584">
              <w:rPr>
                <w:sz w:val="20"/>
                <w:szCs w:val="20"/>
              </w:rPr>
              <w:t>0.03</w:t>
            </w:r>
          </w:p>
        </w:tc>
        <w:tc>
          <w:tcPr>
            <w:tcW w:w="0" w:type="auto"/>
          </w:tcPr>
          <w:p w14:paraId="259BB500" w14:textId="77777777" w:rsidR="00E764AF" w:rsidRPr="00BE1584" w:rsidRDefault="002574A4">
            <w:pPr>
              <w:pStyle w:val="Compact"/>
              <w:jc w:val="center"/>
              <w:rPr>
                <w:sz w:val="20"/>
                <w:szCs w:val="20"/>
              </w:rPr>
            </w:pPr>
            <w:r w:rsidRPr="00BE1584">
              <w:rPr>
                <w:sz w:val="20"/>
                <w:szCs w:val="20"/>
              </w:rPr>
              <w:t>0</w:t>
            </w:r>
          </w:p>
        </w:tc>
        <w:tc>
          <w:tcPr>
            <w:tcW w:w="0" w:type="auto"/>
          </w:tcPr>
          <w:p w14:paraId="617B8927" w14:textId="77777777" w:rsidR="00E764AF" w:rsidRPr="00BE1584" w:rsidRDefault="002574A4">
            <w:pPr>
              <w:pStyle w:val="Compact"/>
              <w:jc w:val="center"/>
              <w:rPr>
                <w:sz w:val="20"/>
                <w:szCs w:val="20"/>
              </w:rPr>
            </w:pPr>
            <w:r w:rsidRPr="00BE1584">
              <w:rPr>
                <w:sz w:val="20"/>
                <w:szCs w:val="20"/>
              </w:rPr>
              <w:t>0</w:t>
            </w:r>
          </w:p>
        </w:tc>
        <w:tc>
          <w:tcPr>
            <w:tcW w:w="0" w:type="auto"/>
          </w:tcPr>
          <w:p w14:paraId="5B499A4C" w14:textId="77777777" w:rsidR="00E764AF" w:rsidRPr="00BE1584" w:rsidRDefault="002574A4">
            <w:pPr>
              <w:pStyle w:val="Compact"/>
              <w:jc w:val="center"/>
              <w:rPr>
                <w:sz w:val="20"/>
                <w:szCs w:val="20"/>
              </w:rPr>
            </w:pPr>
            <w:r w:rsidRPr="00BE1584">
              <w:rPr>
                <w:sz w:val="20"/>
                <w:szCs w:val="20"/>
              </w:rPr>
              <w:t>0</w:t>
            </w:r>
          </w:p>
        </w:tc>
        <w:tc>
          <w:tcPr>
            <w:tcW w:w="0" w:type="auto"/>
          </w:tcPr>
          <w:p w14:paraId="31B13C7D" w14:textId="77777777" w:rsidR="00E764AF" w:rsidRPr="00BE1584" w:rsidRDefault="002574A4">
            <w:pPr>
              <w:pStyle w:val="Compact"/>
              <w:jc w:val="center"/>
              <w:rPr>
                <w:sz w:val="20"/>
                <w:szCs w:val="20"/>
              </w:rPr>
            </w:pPr>
            <w:r w:rsidRPr="00BE1584">
              <w:rPr>
                <w:sz w:val="20"/>
                <w:szCs w:val="20"/>
              </w:rPr>
              <w:t>0</w:t>
            </w:r>
          </w:p>
        </w:tc>
        <w:tc>
          <w:tcPr>
            <w:tcW w:w="0" w:type="auto"/>
          </w:tcPr>
          <w:p w14:paraId="776A49F2" w14:textId="77777777" w:rsidR="00E764AF" w:rsidRPr="00BE1584" w:rsidRDefault="002574A4">
            <w:pPr>
              <w:pStyle w:val="Compact"/>
              <w:jc w:val="center"/>
              <w:rPr>
                <w:sz w:val="20"/>
                <w:szCs w:val="20"/>
              </w:rPr>
            </w:pPr>
            <w:r w:rsidRPr="00BE1584">
              <w:rPr>
                <w:sz w:val="20"/>
                <w:szCs w:val="20"/>
              </w:rPr>
              <w:t>0</w:t>
            </w:r>
          </w:p>
        </w:tc>
        <w:tc>
          <w:tcPr>
            <w:tcW w:w="0" w:type="auto"/>
          </w:tcPr>
          <w:p w14:paraId="43A3AE24" w14:textId="77777777" w:rsidR="00E764AF" w:rsidRPr="00BE1584" w:rsidRDefault="002574A4">
            <w:pPr>
              <w:pStyle w:val="Compact"/>
              <w:jc w:val="center"/>
              <w:rPr>
                <w:sz w:val="20"/>
                <w:szCs w:val="20"/>
              </w:rPr>
            </w:pPr>
            <w:r w:rsidRPr="00BE1584">
              <w:rPr>
                <w:sz w:val="20"/>
                <w:szCs w:val="20"/>
              </w:rPr>
              <w:t>0.02</w:t>
            </w:r>
          </w:p>
        </w:tc>
        <w:tc>
          <w:tcPr>
            <w:tcW w:w="0" w:type="auto"/>
          </w:tcPr>
          <w:p w14:paraId="795C8433" w14:textId="77777777" w:rsidR="00E764AF" w:rsidRPr="00BE1584" w:rsidRDefault="002574A4">
            <w:pPr>
              <w:pStyle w:val="Compact"/>
              <w:jc w:val="center"/>
              <w:rPr>
                <w:sz w:val="20"/>
                <w:szCs w:val="20"/>
              </w:rPr>
            </w:pPr>
            <w:r w:rsidRPr="00BE1584">
              <w:rPr>
                <w:sz w:val="20"/>
                <w:szCs w:val="20"/>
              </w:rPr>
              <w:t>0.08</w:t>
            </w:r>
          </w:p>
        </w:tc>
      </w:tr>
      <w:tr w:rsidR="00E764AF" w14:paraId="072DBD9F" w14:textId="77777777" w:rsidTr="00BE1584">
        <w:tc>
          <w:tcPr>
            <w:tcW w:w="0" w:type="auto"/>
          </w:tcPr>
          <w:p w14:paraId="142F3A3C" w14:textId="77777777" w:rsidR="00E764AF" w:rsidRDefault="00C764C4">
            <w:pPr>
              <w:pStyle w:val="Compact"/>
              <w:jc w:val="center"/>
            </w:pPr>
            <m:oMathPara>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m:oMathPara>
          </w:p>
        </w:tc>
        <w:tc>
          <w:tcPr>
            <w:tcW w:w="0" w:type="auto"/>
          </w:tcPr>
          <w:p w14:paraId="72D9C55E" w14:textId="77777777" w:rsidR="00E764AF" w:rsidRPr="00BE1584" w:rsidRDefault="002574A4">
            <w:pPr>
              <w:pStyle w:val="Compact"/>
              <w:jc w:val="center"/>
              <w:rPr>
                <w:sz w:val="20"/>
                <w:szCs w:val="20"/>
              </w:rPr>
            </w:pPr>
            <w:r w:rsidRPr="00BE1584">
              <w:rPr>
                <w:sz w:val="20"/>
                <w:szCs w:val="20"/>
              </w:rPr>
              <w:t>0.56</w:t>
            </w:r>
          </w:p>
        </w:tc>
        <w:tc>
          <w:tcPr>
            <w:tcW w:w="0" w:type="auto"/>
          </w:tcPr>
          <w:p w14:paraId="2775A27B" w14:textId="77777777" w:rsidR="00E764AF" w:rsidRPr="00BE1584" w:rsidRDefault="002574A4">
            <w:pPr>
              <w:pStyle w:val="Compact"/>
              <w:jc w:val="center"/>
              <w:rPr>
                <w:sz w:val="20"/>
                <w:szCs w:val="20"/>
              </w:rPr>
            </w:pPr>
            <w:r w:rsidRPr="00BE1584">
              <w:rPr>
                <w:sz w:val="20"/>
                <w:szCs w:val="20"/>
              </w:rPr>
              <w:t>0.48</w:t>
            </w:r>
          </w:p>
        </w:tc>
        <w:tc>
          <w:tcPr>
            <w:tcW w:w="0" w:type="auto"/>
          </w:tcPr>
          <w:p w14:paraId="66E721EC" w14:textId="77777777" w:rsidR="00E764AF" w:rsidRPr="00BE1584" w:rsidRDefault="002574A4">
            <w:pPr>
              <w:pStyle w:val="Compact"/>
              <w:jc w:val="center"/>
              <w:rPr>
                <w:sz w:val="20"/>
                <w:szCs w:val="20"/>
              </w:rPr>
            </w:pPr>
            <w:r w:rsidRPr="00BE1584">
              <w:rPr>
                <w:sz w:val="20"/>
                <w:szCs w:val="20"/>
              </w:rPr>
              <w:t>0.47</w:t>
            </w:r>
          </w:p>
        </w:tc>
        <w:tc>
          <w:tcPr>
            <w:tcW w:w="0" w:type="auto"/>
          </w:tcPr>
          <w:p w14:paraId="4C0D4163" w14:textId="77777777" w:rsidR="00E764AF" w:rsidRPr="00BE1584" w:rsidRDefault="002574A4">
            <w:pPr>
              <w:pStyle w:val="Compact"/>
              <w:jc w:val="center"/>
              <w:rPr>
                <w:sz w:val="20"/>
                <w:szCs w:val="20"/>
              </w:rPr>
            </w:pPr>
            <w:r w:rsidRPr="00BE1584">
              <w:rPr>
                <w:sz w:val="20"/>
                <w:szCs w:val="20"/>
              </w:rPr>
              <w:t>0.61</w:t>
            </w:r>
          </w:p>
        </w:tc>
        <w:tc>
          <w:tcPr>
            <w:tcW w:w="0" w:type="auto"/>
          </w:tcPr>
          <w:p w14:paraId="339246F6" w14:textId="77777777" w:rsidR="00E764AF" w:rsidRPr="00BE1584" w:rsidRDefault="002574A4">
            <w:pPr>
              <w:pStyle w:val="Compact"/>
              <w:jc w:val="center"/>
              <w:rPr>
                <w:sz w:val="20"/>
                <w:szCs w:val="20"/>
              </w:rPr>
            </w:pPr>
            <w:r w:rsidRPr="00BE1584">
              <w:rPr>
                <w:sz w:val="20"/>
                <w:szCs w:val="20"/>
              </w:rPr>
              <w:t>0.80</w:t>
            </w:r>
          </w:p>
        </w:tc>
        <w:tc>
          <w:tcPr>
            <w:tcW w:w="0" w:type="auto"/>
          </w:tcPr>
          <w:p w14:paraId="0DB91699" w14:textId="77777777" w:rsidR="00E764AF" w:rsidRPr="00BE1584" w:rsidRDefault="002574A4">
            <w:pPr>
              <w:pStyle w:val="Compact"/>
              <w:jc w:val="center"/>
              <w:rPr>
                <w:sz w:val="20"/>
                <w:szCs w:val="20"/>
              </w:rPr>
            </w:pPr>
            <w:r w:rsidRPr="00BE1584">
              <w:rPr>
                <w:sz w:val="20"/>
                <w:szCs w:val="20"/>
              </w:rPr>
              <w:t>0.86</w:t>
            </w:r>
          </w:p>
        </w:tc>
        <w:tc>
          <w:tcPr>
            <w:tcW w:w="0" w:type="auto"/>
          </w:tcPr>
          <w:p w14:paraId="10A4AD26" w14:textId="77777777" w:rsidR="00E764AF" w:rsidRPr="00BE1584" w:rsidRDefault="002574A4">
            <w:pPr>
              <w:pStyle w:val="Compact"/>
              <w:jc w:val="center"/>
              <w:rPr>
                <w:sz w:val="20"/>
                <w:szCs w:val="20"/>
              </w:rPr>
            </w:pPr>
            <w:r w:rsidRPr="00BE1584">
              <w:rPr>
                <w:sz w:val="20"/>
                <w:szCs w:val="20"/>
              </w:rPr>
              <w:t>0.87</w:t>
            </w:r>
          </w:p>
        </w:tc>
        <w:tc>
          <w:tcPr>
            <w:tcW w:w="0" w:type="auto"/>
          </w:tcPr>
          <w:p w14:paraId="18933BCF" w14:textId="77777777" w:rsidR="00E764AF" w:rsidRPr="00BE1584" w:rsidRDefault="002574A4">
            <w:pPr>
              <w:pStyle w:val="Compact"/>
              <w:jc w:val="center"/>
              <w:rPr>
                <w:sz w:val="20"/>
                <w:szCs w:val="20"/>
              </w:rPr>
            </w:pPr>
            <w:r w:rsidRPr="00BE1584">
              <w:rPr>
                <w:sz w:val="20"/>
                <w:szCs w:val="20"/>
              </w:rPr>
              <w:t>0.88</w:t>
            </w:r>
          </w:p>
        </w:tc>
        <w:tc>
          <w:tcPr>
            <w:tcW w:w="0" w:type="auto"/>
          </w:tcPr>
          <w:p w14:paraId="636A4618" w14:textId="77777777" w:rsidR="00E764AF" w:rsidRPr="00BE1584" w:rsidRDefault="002574A4">
            <w:pPr>
              <w:pStyle w:val="Compact"/>
              <w:jc w:val="center"/>
              <w:rPr>
                <w:sz w:val="20"/>
                <w:szCs w:val="20"/>
              </w:rPr>
            </w:pPr>
            <w:r w:rsidRPr="00BE1584">
              <w:rPr>
                <w:sz w:val="20"/>
                <w:szCs w:val="20"/>
              </w:rPr>
              <w:t>0.88</w:t>
            </w:r>
          </w:p>
        </w:tc>
        <w:tc>
          <w:tcPr>
            <w:tcW w:w="0" w:type="auto"/>
          </w:tcPr>
          <w:p w14:paraId="7F0FF502" w14:textId="77777777" w:rsidR="00E764AF" w:rsidRPr="00BE1584" w:rsidRDefault="002574A4">
            <w:pPr>
              <w:pStyle w:val="Compact"/>
              <w:jc w:val="center"/>
              <w:rPr>
                <w:sz w:val="20"/>
                <w:szCs w:val="20"/>
              </w:rPr>
            </w:pPr>
            <w:r w:rsidRPr="00BE1584">
              <w:rPr>
                <w:sz w:val="20"/>
                <w:szCs w:val="20"/>
              </w:rPr>
              <w:t>0.88</w:t>
            </w:r>
          </w:p>
        </w:tc>
        <w:tc>
          <w:tcPr>
            <w:tcW w:w="0" w:type="auto"/>
          </w:tcPr>
          <w:p w14:paraId="22375C51" w14:textId="77777777" w:rsidR="00E764AF" w:rsidRPr="00BE1584" w:rsidRDefault="002574A4">
            <w:pPr>
              <w:pStyle w:val="Compact"/>
              <w:jc w:val="center"/>
              <w:rPr>
                <w:sz w:val="20"/>
                <w:szCs w:val="20"/>
              </w:rPr>
            </w:pPr>
            <w:r w:rsidRPr="00BE1584">
              <w:rPr>
                <w:sz w:val="20"/>
                <w:szCs w:val="20"/>
              </w:rPr>
              <w:t>0.85</w:t>
            </w:r>
          </w:p>
        </w:tc>
        <w:tc>
          <w:tcPr>
            <w:tcW w:w="0" w:type="auto"/>
          </w:tcPr>
          <w:p w14:paraId="40DD5C61" w14:textId="77777777" w:rsidR="00E764AF" w:rsidRPr="00BE1584" w:rsidRDefault="002574A4">
            <w:pPr>
              <w:pStyle w:val="Compact"/>
              <w:jc w:val="center"/>
              <w:rPr>
                <w:sz w:val="20"/>
                <w:szCs w:val="20"/>
              </w:rPr>
            </w:pPr>
            <w:r w:rsidRPr="00BE1584">
              <w:rPr>
                <w:sz w:val="20"/>
                <w:szCs w:val="20"/>
              </w:rPr>
              <w:t>0.73</w:t>
            </w:r>
          </w:p>
        </w:tc>
      </w:tr>
    </w:tbl>
    <w:p w14:paraId="5211E6AA" w14:textId="74ABCD3E" w:rsidR="00656C05" w:rsidRDefault="008172C8" w:rsidP="00656C05">
      <w:pPr>
        <w:pStyle w:val="BodyText"/>
      </w:pPr>
      <w:bookmarkStart w:id="237" w:name="conclusions"/>
      <w:bookmarkEnd w:id="71"/>
      <w:commentRangeStart w:id="238"/>
      <w:r>
        <w:rPr>
          <w:rFonts w:eastAsiaTheme="minorEastAsia"/>
        </w:rPr>
        <w:t xml:space="preserve">Eventually, </w:t>
      </w:r>
      <w:r w:rsidR="00B450C4">
        <w:rPr>
          <w:rFonts w:eastAsiaTheme="minorEastAsia"/>
        </w:rPr>
        <w:t xml:space="preserve">oxidation of reduced sulfur compounds limits sulfate reduction </w:t>
      </w:r>
      <w:r w:rsidR="00656C05">
        <w:rPr>
          <w:rFonts w:eastAsiaTheme="minorEastAsia"/>
        </w:rPr>
        <w:t>contribution</w:t>
      </w:r>
      <w:r w:rsidR="00B450C4">
        <w:rPr>
          <w:rFonts w:eastAsiaTheme="minorEastAsia"/>
        </w:rPr>
        <w:t xml:space="preserve"> to the maximum alkalinity value.</w:t>
      </w:r>
      <w:r w:rsidR="0098340A">
        <w:rPr>
          <w:rFonts w:eastAsiaTheme="minorEastAsia"/>
        </w:rPr>
        <w:t xml:space="preserve"> </w:t>
      </w:r>
      <w:r w:rsidR="003535FE">
        <w:rPr>
          <w:rFonts w:eastAsiaTheme="minorEastAsia"/>
        </w:rPr>
        <w:t xml:space="preserve">With some mixing regimes in sediments, reduced sulfur compounds oxidation prevails sulfate reduction. </w:t>
      </w:r>
      <w:r w:rsidR="0098340A">
        <w:rPr>
          <w:rFonts w:eastAsiaTheme="minorEastAsia"/>
        </w:rPr>
        <w:t xml:space="preserve">In our calculations, sulfur transformations cannot provide an increase of TA more than 220 </w:t>
      </w:r>
      <w:r w:rsidR="0098340A">
        <w:t>μM.</w:t>
      </w:r>
      <w:commentRangeEnd w:id="238"/>
      <w:r w:rsidR="00B56A9A">
        <w:rPr>
          <w:rStyle w:val="CommentReference"/>
        </w:rPr>
        <w:commentReference w:id="238"/>
      </w:r>
    </w:p>
    <w:p w14:paraId="6D693D01" w14:textId="77777777" w:rsidR="00E764AF" w:rsidRDefault="002574A4" w:rsidP="0043363A">
      <w:pPr>
        <w:pStyle w:val="Heading2"/>
      </w:pPr>
      <w:r>
        <w:t>Conclusions</w:t>
      </w:r>
    </w:p>
    <w:p w14:paraId="3982B63F" w14:textId="44E60ECF" w:rsidR="00E764AF" w:rsidRDefault="002574A4">
      <w:pPr>
        <w:pStyle w:val="FirstParagraph"/>
      </w:pPr>
      <w:r>
        <w:t xml:space="preserve">The </w:t>
      </w:r>
      <w:r w:rsidR="00D938C9">
        <w:t xml:space="preserve">calculated </w:t>
      </w:r>
      <w:r>
        <w:t>amount of alkalinity transported from the Wadden Sea to the German Bight of the North Sea</w:t>
      </w:r>
      <w:r w:rsidR="00D938C9">
        <w:t xml:space="preserve"> </w:t>
      </w:r>
      <w:r>
        <w:t>is approximately 13.5 GM per year. This estimation includes only local biogeochemical reactions sources but do</w:t>
      </w:r>
      <w:r w:rsidR="000A49E2">
        <w:t>es</w:t>
      </w:r>
      <w:r>
        <w:t xml:space="preserve"> not include other possible sources of alkalinity in the Wadden Sea (like terrestrial influence).</w:t>
      </w:r>
    </w:p>
    <w:p w14:paraId="4520E54C" w14:textId="195D1E10" w:rsidR="00702813" w:rsidRDefault="002574A4" w:rsidP="00702813">
      <w:pPr>
        <w:pStyle w:val="BodyText"/>
      </w:pPr>
      <w:r>
        <w:t xml:space="preserve">According to our calculation, </w:t>
      </w:r>
      <w:r w:rsidR="004D17C5">
        <w:t>nitrogen compounds (</w:t>
      </w:r>
      <m:oMath>
        <m:sSubSup>
          <m:sSubSupPr>
            <m:ctrlPr>
              <w:rPr>
                <w:rFonts w:ascii="Cambria Math" w:hAnsi="Cambria Math"/>
              </w:rPr>
            </m:ctrlPr>
          </m:sSubSupPr>
          <m:e>
            <m:r>
              <m:rPr>
                <m:nor/>
              </m:rPr>
              <m:t>NH</m:t>
            </m:r>
          </m:e>
          <m:sub>
            <m:r>
              <w:rPr>
                <w:rFonts w:ascii="Cambria Math" w:hAnsi="Cambria Math"/>
              </w:rPr>
              <m:t>4</m:t>
            </m:r>
          </m:sub>
          <m:sup>
            <m:r>
              <w:rPr>
                <w:rFonts w:ascii="Cambria Math" w:hAnsi="Cambria Math"/>
              </w:rPr>
              <m:t>+</m:t>
            </m:r>
          </m:sup>
        </m:sSubSup>
      </m:oMath>
      <w:r w:rsidR="004D17C5">
        <w:t xml:space="preserve"> and </w:t>
      </w:r>
      <m:oMath>
        <m:sSubSup>
          <m:sSubSupPr>
            <m:ctrlPr>
              <w:rPr>
                <w:rFonts w:ascii="Cambria Math" w:hAnsi="Cambria Math"/>
              </w:rPr>
            </m:ctrlPr>
          </m:sSubSupPr>
          <m:e>
            <m:r>
              <m:rPr>
                <m:nor/>
              </m:rPr>
              <m:t>NO</m:t>
            </m:r>
          </m:e>
          <m:sub>
            <m:r>
              <w:rPr>
                <w:rFonts w:ascii="Cambria Math" w:hAnsi="Cambria Math"/>
              </w:rPr>
              <m:t>3</m:t>
            </m:r>
          </m:sub>
          <m:sup>
            <m:r>
              <w:rPr>
                <w:rFonts w:ascii="Cambria Math" w:hAnsi="Cambria Math"/>
              </w:rPr>
              <m:t>-</m:t>
            </m:r>
          </m:sup>
        </m:sSubSup>
      </m:oMath>
      <w:r w:rsidR="004D17C5">
        <w:t xml:space="preserve">) are almost exclusively responsible for </w:t>
      </w:r>
      <w:r>
        <w:t xml:space="preserve">the TA flux from the Wadden Sea to the German with the minor impact of </w:t>
      </w:r>
      <m:oMath>
        <m:sSubSup>
          <m:sSubSupPr>
            <m:ctrlPr>
              <w:rPr>
                <w:rFonts w:ascii="Cambria Math" w:hAnsi="Cambria Math"/>
              </w:rPr>
            </m:ctrlPr>
          </m:sSubSupPr>
          <m:e>
            <m:r>
              <m:rPr>
                <m:nor/>
              </m:rPr>
              <m:t>SO</m:t>
            </m:r>
          </m:e>
          <m:sub>
            <m:r>
              <w:rPr>
                <w:rFonts w:ascii="Cambria Math" w:hAnsi="Cambria Math"/>
              </w:rPr>
              <m:t>4</m:t>
            </m:r>
          </m:sub>
          <m:sup>
            <m:r>
              <w:rPr>
                <w:rFonts w:ascii="Cambria Math" w:hAnsi="Cambria Math"/>
              </w:rPr>
              <m:t>2-</m:t>
            </m:r>
          </m:sup>
        </m:sSubSup>
      </m:oMath>
      <w:r>
        <w:t xml:space="preserve">. </w:t>
      </w:r>
      <w:r w:rsidR="00EF352D">
        <w:t>Denitrification sup</w:t>
      </w:r>
      <w:r w:rsidR="00D1465E">
        <w:t xml:space="preserve">posedly has a minor influence </w:t>
      </w:r>
      <w:r w:rsidR="0071476F">
        <w:t>on</w:t>
      </w:r>
      <w:r w:rsidR="00EF352D">
        <w:t xml:space="preserve"> TA flux from the Wadden Sea to the German Bight since the year TA flux is only slightly lower in the modeling scenario</w:t>
      </w:r>
      <w:r w:rsidR="00EF352D" w:rsidRPr="0043363A">
        <w:t xml:space="preserve"> </w:t>
      </w:r>
      <w:r w:rsidR="00EF352D">
        <w:t>with disabled denitrification than with it (12.5 GM per year and 13.5 GM per year</w:t>
      </w:r>
      <w:r w:rsidR="00C44BD0">
        <w:t>,</w:t>
      </w:r>
      <w:r w:rsidR="00EF352D">
        <w:t xml:space="preserve"> respectively).</w:t>
      </w:r>
      <w:r w:rsidR="00A97F92">
        <w:t xml:space="preserve"> </w:t>
      </w:r>
      <w:r w:rsidR="0034228C">
        <w:t xml:space="preserve">These </w:t>
      </w:r>
      <w:r>
        <w:t>values sugg</w:t>
      </w:r>
      <w:r w:rsidR="00D1465E">
        <w:t>est that irreversible processes</w:t>
      </w:r>
      <w:r w:rsidR="00EF5062">
        <w:t xml:space="preserve"> of sulfate reduction and denitrification</w:t>
      </w:r>
      <w:r w:rsidR="00D1465E">
        <w:t xml:space="preserve"> </w:t>
      </w:r>
      <w:r w:rsidR="005E32CA">
        <w:t xml:space="preserve">probably </w:t>
      </w:r>
      <w:r>
        <w:t>do not have primary importance to TA transfer from the Wadden Sea to the German Bight.</w:t>
      </w:r>
    </w:p>
    <w:p w14:paraId="2BB94355" w14:textId="22C3348E" w:rsidR="00702813" w:rsidRDefault="00702813" w:rsidP="00702813">
      <w:pPr>
        <w:pStyle w:val="BodyText"/>
      </w:pPr>
      <w:r>
        <w:t>According to our calculations, the maximum year TA increase</w:t>
      </w:r>
      <w:r w:rsidR="00597D63">
        <w:t xml:space="preserve"> </w:t>
      </w:r>
      <w:r>
        <w:t xml:space="preserve">that can be supplied by the Wadden Sea is approximately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 xml:space="preserve">. </w:t>
      </w:r>
      <w:r w:rsidR="002021FA">
        <w:t xml:space="preserve">It is comparable with the measured surface alkalinity deviations in the German Bight (up to 200 μM) during a year (Fig. I1, blue line). </w:t>
      </w:r>
      <w:r>
        <w:t xml:space="preserve">We calculated alkalinity generation in the </w:t>
      </w:r>
      <w:r w:rsidR="00597D63">
        <w:t>Wadden Sea sediments,</w:t>
      </w:r>
      <w:r>
        <w:t xml:space="preserve"> taking local OM production and OM advective inflow into account. </w:t>
      </w:r>
      <w:r w:rsidR="0036555D">
        <w:t>S</w:t>
      </w:r>
      <w:r>
        <w:t xml:space="preserve">ulfate reduction is the main contributor to this TA increase. Oxidation of reduced sulfur compound does not allow sulfate reduction to increase TA more than </w:t>
      </w:r>
      <m:oMath>
        <m:r>
          <w:rPr>
            <w:rFonts w:ascii="Cambria Math" w:hAnsi="Cambria Math"/>
          </w:rPr>
          <m:t>220 </m:t>
        </m:r>
        <m:sSup>
          <m:sSupPr>
            <m:ctrlPr>
              <w:rPr>
                <w:rFonts w:ascii="Cambria Math" w:hAnsi="Cambria Math"/>
              </w:rPr>
            </m:ctrlPr>
          </m:sSupPr>
          <m:e>
            <m:r>
              <m:rPr>
                <m:nor/>
              </m:rPr>
              <m:t>mM m</m:t>
            </m:r>
          </m:e>
          <m:sup>
            <m:r>
              <w:rPr>
                <w:rFonts w:ascii="Cambria Math" w:hAnsi="Cambria Math"/>
              </w:rPr>
              <m:t>-3</m:t>
            </m:r>
          </m:sup>
        </m:sSup>
      </m:oMath>
      <w:r>
        <w:t>.</w:t>
      </w:r>
    </w:p>
    <w:p w14:paraId="3DABAB83" w14:textId="2350EAF1" w:rsidR="00E764AF" w:rsidRDefault="002574A4">
      <w:pPr>
        <w:pStyle w:val="BodyText"/>
      </w:pPr>
      <w:r>
        <w:t xml:space="preserve">From the answers to </w:t>
      </w:r>
      <w:r w:rsidR="004F27D2">
        <w:t>the goals of the study, we see the</w:t>
      </w:r>
      <w:r>
        <w:t xml:space="preserve"> counterintuitive result. While the nitrogen compounds are responsible for TA flux from the Wadden Sea to the German Bight, sulfates </w:t>
      </w:r>
      <w:r w:rsidR="00AA6A55">
        <w:t>can be</w:t>
      </w:r>
      <w:r>
        <w:t xml:space="preserve"> responsible for the high alkalinity values </w:t>
      </w:r>
      <w:r w:rsidR="00AA6A55">
        <w:t xml:space="preserve">measured </w:t>
      </w:r>
      <w:r>
        <w:t xml:space="preserve">in the </w:t>
      </w:r>
      <w:r w:rsidR="00AA6A55">
        <w:t>German Bight</w:t>
      </w:r>
      <w:r>
        <w:t>.</w:t>
      </w:r>
    </w:p>
    <w:p w14:paraId="69796142" w14:textId="7AAAC519" w:rsidR="00781D8B" w:rsidRDefault="002574A4">
      <w:pPr>
        <w:pStyle w:val="BodyText"/>
      </w:pPr>
      <w:r>
        <w:t xml:space="preserve">Apart from the goals of the study, we revealed </w:t>
      </w:r>
      <w:r w:rsidR="00E73D89">
        <w:t>a</w:t>
      </w:r>
      <w:r>
        <w:t xml:space="preserve"> feature important considering alkalinity ge</w:t>
      </w:r>
      <w:r w:rsidR="00E73D89">
        <w:t>neration in the coastal area.</w:t>
      </w:r>
      <w:r>
        <w:t xml:space="preserve"> Positive alkalinity fluxes at the SWI do not always result in increasing alkalinity in the water column. </w:t>
      </w:r>
      <m:oMath>
        <m:r>
          <m:rPr>
            <m:nor/>
          </m:rPr>
          <m:t>TA</m:t>
        </m:r>
      </m:oMath>
      <w:r>
        <w:t xml:space="preserve"> concentration in the water column depends on the ratio of </w:t>
      </w:r>
      <m:oMath>
        <m:r>
          <m:rPr>
            <m:nor/>
          </m:rPr>
          <m:t>TA</m:t>
        </m:r>
      </m:oMath>
      <w:r>
        <w:t xml:space="preserve"> flux through the SWI to the reduced sulfur compound flux through the SWI. This ratio changes with mixing regimes and through time and can cause either an increase or decrease of </w:t>
      </w:r>
      <m:oMath>
        <m:r>
          <m:rPr>
            <m:nor/>
          </m:rPr>
          <m:t>TA</m:t>
        </m:r>
      </m:oMath>
      <w:r>
        <w:t xml:space="preserve"> in the water column.</w:t>
      </w:r>
      <w:bookmarkEnd w:id="0"/>
      <w:bookmarkEnd w:id="50"/>
      <w:bookmarkEnd w:id="237"/>
    </w:p>
    <w:p w14:paraId="7F6D8976" w14:textId="235ABF0D" w:rsidR="00ED3E2A" w:rsidRDefault="00ED3E2A" w:rsidP="00ED3E2A">
      <w:pPr>
        <w:pStyle w:val="Heading2"/>
      </w:pPr>
      <w:r>
        <w:t>References</w:t>
      </w:r>
    </w:p>
    <w:p w14:paraId="752845FF" w14:textId="77777777" w:rsidR="00ED3E2A" w:rsidRPr="00ED3E2A" w:rsidRDefault="00ED3E2A" w:rsidP="00ED3E2A">
      <w:pPr>
        <w:pStyle w:val="Bibliography"/>
        <w:rPr>
          <w:rFonts w:ascii="Cambria" w:hAnsi="Cambria"/>
          <w:lang w:val="de-DE"/>
        </w:rPr>
      </w:pPr>
      <w:r>
        <w:fldChar w:fldCharType="begin"/>
      </w:r>
      <w:r>
        <w:instrText xml:space="preserve"> ADDIN ZOTERO_BIBL {"uncited":[],"omitted":[],"custom":[]} CSL_BIBLIOGRAPHY </w:instrText>
      </w:r>
      <w:r>
        <w:fldChar w:fldCharType="separate"/>
      </w:r>
      <w:r w:rsidRPr="00ED3E2A">
        <w:rPr>
          <w:rFonts w:ascii="Cambria" w:hAnsi="Cambria"/>
        </w:rPr>
        <w:t xml:space="preserve">Beck, M., and Brumsack, H.-J. (2012). Biogeochemical cycles in sediment and water column of the Wadden Sea: The example Spiekeroog Island in a regional context. </w:t>
      </w:r>
      <w:r w:rsidRPr="00ED3E2A">
        <w:rPr>
          <w:rFonts w:ascii="Cambria" w:hAnsi="Cambria"/>
          <w:i/>
          <w:iCs/>
          <w:lang w:val="de-DE"/>
        </w:rPr>
        <w:t>Ocean &amp; Coastal Management</w:t>
      </w:r>
      <w:r w:rsidRPr="00ED3E2A">
        <w:rPr>
          <w:rFonts w:ascii="Cambria" w:hAnsi="Cambria"/>
          <w:lang w:val="de-DE"/>
        </w:rPr>
        <w:t xml:space="preserve"> 68, 102–113. doi:10.1016/j.ocecoaman.2012.05.026.</w:t>
      </w:r>
    </w:p>
    <w:p w14:paraId="251235DC" w14:textId="77777777" w:rsidR="00ED3E2A" w:rsidRPr="00ED3E2A" w:rsidRDefault="00ED3E2A" w:rsidP="00ED3E2A">
      <w:pPr>
        <w:pStyle w:val="Bibliography"/>
        <w:rPr>
          <w:rFonts w:ascii="Cambria" w:hAnsi="Cambria"/>
        </w:rPr>
      </w:pPr>
      <w:r w:rsidRPr="00ED3E2A">
        <w:rPr>
          <w:rFonts w:ascii="Cambria" w:hAnsi="Cambria"/>
          <w:lang w:val="de-DE"/>
        </w:rPr>
        <w:t xml:space="preserve">Beck, M., Dellwig, O., Holstein, J. M., Grunwald, M., Liebezeit, G., Schnetger, B., et al. </w:t>
      </w:r>
      <w:r w:rsidRPr="00ED3E2A">
        <w:rPr>
          <w:rFonts w:ascii="Cambria" w:hAnsi="Cambria"/>
        </w:rPr>
        <w:t xml:space="preserve">(2008). Sulphate, dissolved organic carbon, nutrients and terminal metabolic products in </w:t>
      </w:r>
      <w:r w:rsidRPr="00ED3E2A">
        <w:rPr>
          <w:rFonts w:ascii="Cambria" w:hAnsi="Cambria"/>
        </w:rPr>
        <w:lastRenderedPageBreak/>
        <w:t xml:space="preserve">deep pore waters of an intertidal flat. </w:t>
      </w:r>
      <w:r w:rsidRPr="00ED3E2A">
        <w:rPr>
          <w:rFonts w:ascii="Cambria" w:hAnsi="Cambria"/>
          <w:i/>
          <w:iCs/>
        </w:rPr>
        <w:t>Biogeochemistry</w:t>
      </w:r>
      <w:r w:rsidRPr="00ED3E2A">
        <w:rPr>
          <w:rFonts w:ascii="Cambria" w:hAnsi="Cambria"/>
        </w:rPr>
        <w:t xml:space="preserve"> 89, 221–238. doi:10.1007/s10533-008-9215-6.</w:t>
      </w:r>
    </w:p>
    <w:p w14:paraId="46A8F3E4" w14:textId="77777777" w:rsidR="00ED3E2A" w:rsidRPr="00ED3E2A" w:rsidRDefault="00ED3E2A" w:rsidP="00ED3E2A">
      <w:pPr>
        <w:pStyle w:val="Bibliography"/>
        <w:rPr>
          <w:rFonts w:ascii="Cambria" w:hAnsi="Cambria"/>
        </w:rPr>
      </w:pPr>
      <w:r w:rsidRPr="00ED3E2A">
        <w:rPr>
          <w:rFonts w:ascii="Cambria" w:hAnsi="Cambria"/>
        </w:rPr>
        <w:t xml:space="preserve">Beukema, J. J. (1982). Calcimass and carbonate production by molluscs on the tidal flats in the Dutch Wadden Sea: II the edible cockle, cerastoderma edule. </w:t>
      </w:r>
      <w:r w:rsidRPr="00ED3E2A">
        <w:rPr>
          <w:rFonts w:ascii="Cambria" w:hAnsi="Cambria"/>
          <w:i/>
          <w:iCs/>
        </w:rPr>
        <w:t>Netherlands Journal of Sea Research</w:t>
      </w:r>
      <w:r w:rsidRPr="00ED3E2A">
        <w:rPr>
          <w:rFonts w:ascii="Cambria" w:hAnsi="Cambria"/>
        </w:rPr>
        <w:t xml:space="preserve"> 15, 391–405. doi:https://doi.org/10.1016/0077-7579(82)90066-7.</w:t>
      </w:r>
    </w:p>
    <w:p w14:paraId="5AA149CB" w14:textId="77777777" w:rsidR="00ED3E2A" w:rsidRPr="00ED3E2A" w:rsidRDefault="00ED3E2A" w:rsidP="00ED3E2A">
      <w:pPr>
        <w:pStyle w:val="Bibliography"/>
        <w:rPr>
          <w:rFonts w:ascii="Cambria" w:hAnsi="Cambria"/>
        </w:rPr>
      </w:pPr>
      <w:r w:rsidRPr="00ED3E2A">
        <w:rPr>
          <w:rFonts w:ascii="Cambria" w:hAnsi="Cambria"/>
        </w:rPr>
        <w:t xml:space="preserve">Brasse, S., Reimer, A., Seifert, R., and Michaelis, W. (1999). The influence of intertidal mudflats on the dissolved inorganic carbon and total alkalinity distribution in the German Bight, southeastern North Sea. </w:t>
      </w:r>
      <w:r w:rsidRPr="00ED3E2A">
        <w:rPr>
          <w:rFonts w:ascii="Cambria" w:hAnsi="Cambria"/>
          <w:i/>
          <w:iCs/>
        </w:rPr>
        <w:t>Journal of Sea Research</w:t>
      </w:r>
      <w:r w:rsidRPr="00ED3E2A">
        <w:rPr>
          <w:rFonts w:ascii="Cambria" w:hAnsi="Cambria"/>
        </w:rPr>
        <w:t xml:space="preserve"> 42, 93–103. doi:10.1016/S1385-1101(99)00020-9.</w:t>
      </w:r>
    </w:p>
    <w:p w14:paraId="7898D406" w14:textId="77777777" w:rsidR="00ED3E2A" w:rsidRPr="00ED3E2A" w:rsidRDefault="00ED3E2A" w:rsidP="00ED3E2A">
      <w:pPr>
        <w:pStyle w:val="Bibliography"/>
        <w:rPr>
          <w:rFonts w:ascii="Cambria" w:hAnsi="Cambria"/>
        </w:rPr>
      </w:pPr>
      <w:r w:rsidRPr="00ED3E2A">
        <w:rPr>
          <w:rFonts w:ascii="Cambria" w:hAnsi="Cambria"/>
        </w:rPr>
        <w:t xml:space="preserve">Brenner, H., Braeckman, U., Le Guitton, M., and Meysman, F. J. R. (2016). The impact of sedimentary alkalinity release on the water column CO₂ system in the North Sea. </w:t>
      </w:r>
      <w:r w:rsidRPr="00ED3E2A">
        <w:rPr>
          <w:rFonts w:ascii="Cambria" w:hAnsi="Cambria"/>
          <w:i/>
          <w:iCs/>
        </w:rPr>
        <w:t>Biogeosciences</w:t>
      </w:r>
      <w:r w:rsidRPr="00ED3E2A">
        <w:rPr>
          <w:rFonts w:ascii="Cambria" w:hAnsi="Cambria"/>
        </w:rPr>
        <w:t xml:space="preserve"> 13, 841–863. doi:10.5194/bg-13-841-2016.</w:t>
      </w:r>
    </w:p>
    <w:p w14:paraId="1A0ADDDF" w14:textId="77777777" w:rsidR="00ED3E2A" w:rsidRPr="00ED3E2A" w:rsidRDefault="00ED3E2A" w:rsidP="00ED3E2A">
      <w:pPr>
        <w:pStyle w:val="Bibliography"/>
        <w:rPr>
          <w:rFonts w:ascii="Cambria" w:hAnsi="Cambria"/>
        </w:rPr>
      </w:pPr>
      <w:r w:rsidRPr="00ED3E2A">
        <w:rPr>
          <w:rFonts w:ascii="Cambria" w:hAnsi="Cambria"/>
        </w:rPr>
        <w:t xml:space="preserve">Follows, M. J., Ito, T., and Dutkiewicz, S. (2006). On the solution of the carbonate chemistry system in ocean biogeochemistry models. </w:t>
      </w:r>
      <w:r w:rsidRPr="00ED3E2A">
        <w:rPr>
          <w:rFonts w:ascii="Cambria" w:hAnsi="Cambria"/>
          <w:i/>
          <w:iCs/>
        </w:rPr>
        <w:t>Ocean Modelling</w:t>
      </w:r>
      <w:r w:rsidRPr="00ED3E2A">
        <w:rPr>
          <w:rFonts w:ascii="Cambria" w:hAnsi="Cambria"/>
        </w:rPr>
        <w:t xml:space="preserve"> 12, 290–301. doi:https://doi.org/10.1016/j.ocemod.2005.05.004.</w:t>
      </w:r>
    </w:p>
    <w:p w14:paraId="2DEE78DF" w14:textId="77777777" w:rsidR="00ED3E2A" w:rsidRPr="00ED3E2A" w:rsidRDefault="00ED3E2A" w:rsidP="00ED3E2A">
      <w:pPr>
        <w:pStyle w:val="Bibliography"/>
        <w:rPr>
          <w:rFonts w:ascii="Cambria" w:hAnsi="Cambria"/>
        </w:rPr>
      </w:pPr>
      <w:r w:rsidRPr="00ED3E2A">
        <w:rPr>
          <w:rFonts w:ascii="Cambria" w:hAnsi="Cambria"/>
        </w:rPr>
        <w:t xml:space="preserve">Hoppema, J. M. J. (1990). The distribution and seasonal variation of alkalinity in the Southern Bight of the North Sea and in the Western Wadden Sea. </w:t>
      </w:r>
      <w:r w:rsidRPr="00ED3E2A">
        <w:rPr>
          <w:rFonts w:ascii="Cambria" w:hAnsi="Cambria"/>
          <w:i/>
          <w:iCs/>
        </w:rPr>
        <w:t>Netherlands Journal of Sea Research</w:t>
      </w:r>
      <w:r w:rsidRPr="00ED3E2A">
        <w:rPr>
          <w:rFonts w:ascii="Cambria" w:hAnsi="Cambria"/>
        </w:rPr>
        <w:t xml:space="preserve"> 26, 11–23. doi:10.1016/0077-7579(90)90053-J.</w:t>
      </w:r>
    </w:p>
    <w:p w14:paraId="309FDA14" w14:textId="77777777" w:rsidR="00ED3E2A" w:rsidRPr="00ED3E2A" w:rsidRDefault="00ED3E2A" w:rsidP="00ED3E2A">
      <w:pPr>
        <w:pStyle w:val="Bibliography"/>
        <w:rPr>
          <w:rFonts w:ascii="Cambria" w:hAnsi="Cambria"/>
        </w:rPr>
      </w:pPr>
      <w:r w:rsidRPr="00ED3E2A">
        <w:rPr>
          <w:rFonts w:ascii="Cambria" w:hAnsi="Cambria"/>
        </w:rPr>
        <w:t xml:space="preserve">Hu, X., and Cai, W.-J. (2011). An assessment of ocean margin anaerobic processes on oceanic alkalinity budget. </w:t>
      </w:r>
      <w:r w:rsidRPr="00ED3E2A">
        <w:rPr>
          <w:rFonts w:ascii="Cambria" w:hAnsi="Cambria"/>
          <w:i/>
          <w:iCs/>
        </w:rPr>
        <w:t>Global Biogeochemical Cycles</w:t>
      </w:r>
      <w:r w:rsidRPr="00ED3E2A">
        <w:rPr>
          <w:rFonts w:ascii="Cambria" w:hAnsi="Cambria"/>
        </w:rPr>
        <w:t xml:space="preserve"> 25. doi:10.1029/2010GB003859.</w:t>
      </w:r>
    </w:p>
    <w:p w14:paraId="7F7E0DA6" w14:textId="77777777" w:rsidR="00ED3E2A" w:rsidRPr="00ED3E2A" w:rsidRDefault="00ED3E2A" w:rsidP="00ED3E2A">
      <w:pPr>
        <w:pStyle w:val="Bibliography"/>
        <w:rPr>
          <w:rFonts w:ascii="Cambria" w:hAnsi="Cambria"/>
        </w:rPr>
      </w:pPr>
      <w:r w:rsidRPr="00ED3E2A">
        <w:rPr>
          <w:rFonts w:ascii="Cambria" w:hAnsi="Cambria"/>
        </w:rPr>
        <w:t xml:space="preserve">Libes, S. (2011). </w:t>
      </w:r>
      <w:r w:rsidRPr="00ED3E2A">
        <w:rPr>
          <w:rFonts w:ascii="Cambria" w:hAnsi="Cambria"/>
          <w:i/>
          <w:iCs/>
        </w:rPr>
        <w:t>Introduction to Marine Biogeochemistry</w:t>
      </w:r>
      <w:r w:rsidRPr="00ED3E2A">
        <w:rPr>
          <w:rFonts w:ascii="Cambria" w:hAnsi="Cambria"/>
        </w:rPr>
        <w:t>. Elsevier Science Available at: https://books.google.de/books?id=KVZJUw4nORgC.</w:t>
      </w:r>
    </w:p>
    <w:p w14:paraId="21DE9816" w14:textId="77777777" w:rsidR="00ED3E2A" w:rsidRPr="00ED3E2A" w:rsidRDefault="00ED3E2A" w:rsidP="00ED3E2A">
      <w:pPr>
        <w:pStyle w:val="Bibliography"/>
        <w:rPr>
          <w:rFonts w:ascii="Cambria" w:hAnsi="Cambria"/>
        </w:rPr>
      </w:pPr>
      <w:r w:rsidRPr="00ED3E2A">
        <w:rPr>
          <w:rFonts w:ascii="Cambria" w:hAnsi="Cambria"/>
        </w:rPr>
        <w:t xml:space="preserve">Millero, F. J., Lee, K., and Roche, M. (1998). Distribution of alkalinity in the surface waters of the major oceans. </w:t>
      </w:r>
      <w:r w:rsidRPr="00ED3E2A">
        <w:rPr>
          <w:rFonts w:ascii="Cambria" w:hAnsi="Cambria"/>
          <w:i/>
          <w:iCs/>
        </w:rPr>
        <w:t>Marine Chemistry</w:t>
      </w:r>
      <w:r w:rsidRPr="00ED3E2A">
        <w:rPr>
          <w:rFonts w:ascii="Cambria" w:hAnsi="Cambria"/>
        </w:rPr>
        <w:t xml:space="preserve"> 60, 111–130. doi:10.1016/S0304-4203(97)00084-4.</w:t>
      </w:r>
    </w:p>
    <w:p w14:paraId="737D445A" w14:textId="77777777" w:rsidR="00ED3E2A" w:rsidRPr="00ED3E2A" w:rsidRDefault="00ED3E2A" w:rsidP="00ED3E2A">
      <w:pPr>
        <w:pStyle w:val="Bibliography"/>
        <w:rPr>
          <w:rFonts w:ascii="Cambria" w:hAnsi="Cambria"/>
        </w:rPr>
      </w:pPr>
      <w:r w:rsidRPr="00ED3E2A">
        <w:rPr>
          <w:rFonts w:ascii="Cambria" w:hAnsi="Cambria"/>
        </w:rPr>
        <w:t>Schwichtenberg, F. (2013). Drivers of the carbonate system variability in the southern North Sea: River input, anaerobic alkalinity generation in the Wadden Sea and internal processes.</w:t>
      </w:r>
    </w:p>
    <w:p w14:paraId="27B43206" w14:textId="77777777" w:rsidR="00ED3E2A" w:rsidRPr="00ED3E2A" w:rsidRDefault="00ED3E2A" w:rsidP="00ED3E2A">
      <w:pPr>
        <w:pStyle w:val="Bibliography"/>
        <w:rPr>
          <w:rFonts w:ascii="Cambria" w:hAnsi="Cambria"/>
        </w:rPr>
      </w:pPr>
      <w:r w:rsidRPr="00ED3E2A">
        <w:rPr>
          <w:rFonts w:ascii="Cambria" w:hAnsi="Cambria"/>
          <w:lang w:val="de-DE"/>
        </w:rPr>
        <w:t xml:space="preserve">Thomas, H., Schiettecatte, L.-S., Suykens, K., Koné, Y. J. M., Shadwick, E. H., Prowe, A. E. F., et al. </w:t>
      </w:r>
      <w:r w:rsidRPr="00ED3E2A">
        <w:rPr>
          <w:rFonts w:ascii="Cambria" w:hAnsi="Cambria"/>
        </w:rPr>
        <w:t xml:space="preserve">(2009). Enhanced ocean carbon storage from anaerobic alkalinity generation in coastal sediments. </w:t>
      </w:r>
      <w:r w:rsidRPr="00ED3E2A">
        <w:rPr>
          <w:rFonts w:ascii="Cambria" w:hAnsi="Cambria"/>
          <w:i/>
          <w:iCs/>
        </w:rPr>
        <w:t>Biogeosciences</w:t>
      </w:r>
      <w:r w:rsidRPr="00ED3E2A">
        <w:rPr>
          <w:rFonts w:ascii="Cambria" w:hAnsi="Cambria"/>
        </w:rPr>
        <w:t xml:space="preserve"> 6, 267–274. doi:10.5194/bg-6-267-2009.</w:t>
      </w:r>
    </w:p>
    <w:p w14:paraId="46EFD770" w14:textId="77777777" w:rsidR="00ED3E2A" w:rsidRPr="00ED3E2A" w:rsidRDefault="00ED3E2A" w:rsidP="00ED3E2A">
      <w:pPr>
        <w:pStyle w:val="Bibliography"/>
        <w:rPr>
          <w:rFonts w:ascii="Cambria" w:hAnsi="Cambria"/>
          <w:lang w:val="de-DE"/>
        </w:rPr>
      </w:pPr>
      <w:r w:rsidRPr="00ED3E2A">
        <w:rPr>
          <w:rFonts w:ascii="Cambria" w:hAnsi="Cambria"/>
        </w:rPr>
        <w:t xml:space="preserve">van Beusekom, J. E. E., Brockmann, U. H., Hesse, K.-J., Hickel, W., Poremba, K., and Tillmann, U. (1999). The importance of sediments in the transformation and turnover of nutrients and organic matter in the Wadden Sea and German Bight. </w:t>
      </w:r>
      <w:r w:rsidRPr="00ED3E2A">
        <w:rPr>
          <w:rFonts w:ascii="Cambria" w:hAnsi="Cambria"/>
          <w:i/>
          <w:iCs/>
          <w:lang w:val="de-DE"/>
        </w:rPr>
        <w:t>Deutsche Hydrografische Zeitschrift</w:t>
      </w:r>
      <w:r w:rsidRPr="00ED3E2A">
        <w:rPr>
          <w:rFonts w:ascii="Cambria" w:hAnsi="Cambria"/>
          <w:lang w:val="de-DE"/>
        </w:rPr>
        <w:t xml:space="preserve"> 51, 245–266. doi:10.1007/BF02764176.</w:t>
      </w:r>
    </w:p>
    <w:p w14:paraId="7A28B38F" w14:textId="77777777" w:rsidR="00ED3E2A" w:rsidRPr="00ED3E2A" w:rsidRDefault="00ED3E2A" w:rsidP="00ED3E2A">
      <w:pPr>
        <w:pStyle w:val="Bibliography"/>
        <w:rPr>
          <w:rFonts w:ascii="Cambria" w:hAnsi="Cambria"/>
        </w:rPr>
      </w:pPr>
      <w:r w:rsidRPr="00ED3E2A">
        <w:rPr>
          <w:rFonts w:ascii="Cambria" w:hAnsi="Cambria"/>
          <w:lang w:val="de-DE"/>
        </w:rPr>
        <w:lastRenderedPageBreak/>
        <w:t xml:space="preserve">van Beusekom, J. E. E., Loebl, M., and Martens, P. (2009). </w:t>
      </w:r>
      <w:r w:rsidRPr="00ED3E2A">
        <w:rPr>
          <w:rFonts w:ascii="Cambria" w:hAnsi="Cambria"/>
        </w:rPr>
        <w:t xml:space="preserve">Distant riverine nutrient supply and local temperature drive the long-term phytoplankton development in a temperate coastal basin. </w:t>
      </w:r>
      <w:r w:rsidRPr="00ED3E2A">
        <w:rPr>
          <w:rFonts w:ascii="Cambria" w:hAnsi="Cambria"/>
          <w:i/>
          <w:iCs/>
        </w:rPr>
        <w:t>Journal of Sea Research</w:t>
      </w:r>
      <w:r w:rsidRPr="00ED3E2A">
        <w:rPr>
          <w:rFonts w:ascii="Cambria" w:hAnsi="Cambria"/>
        </w:rPr>
        <w:t xml:space="preserve"> 61, 26–33. doi:10.1016/j.seares.2008.06.005.</w:t>
      </w:r>
    </w:p>
    <w:p w14:paraId="067D66EB" w14:textId="77777777" w:rsidR="00ED3E2A" w:rsidRPr="00ED3E2A" w:rsidRDefault="00ED3E2A" w:rsidP="00ED3E2A">
      <w:pPr>
        <w:pStyle w:val="Bibliography"/>
        <w:rPr>
          <w:rFonts w:ascii="Cambria" w:hAnsi="Cambria"/>
        </w:rPr>
      </w:pPr>
      <w:r w:rsidRPr="00ED3E2A">
        <w:rPr>
          <w:rFonts w:ascii="Cambria" w:hAnsi="Cambria"/>
        </w:rPr>
        <w:t xml:space="preserve">Voynova, Y. G., Petersen, W., Gehrung, M., Aßmann, S., and King, A. L. (2019). Intertidal regions changing coastal alkalinity: The Wadden Sea-North Sea tidally coupled bioreactor. </w:t>
      </w:r>
      <w:r w:rsidRPr="00ED3E2A">
        <w:rPr>
          <w:rFonts w:ascii="Cambria" w:hAnsi="Cambria"/>
          <w:i/>
          <w:iCs/>
        </w:rPr>
        <w:t>Limnology and Oceanography</w:t>
      </w:r>
      <w:r w:rsidRPr="00ED3E2A">
        <w:rPr>
          <w:rFonts w:ascii="Cambria" w:hAnsi="Cambria"/>
        </w:rPr>
        <w:t xml:space="preserve"> 0. doi:10.1002/lno.11103.</w:t>
      </w:r>
    </w:p>
    <w:p w14:paraId="13E2037D" w14:textId="77777777" w:rsidR="00ED3E2A" w:rsidRPr="00ED3E2A" w:rsidRDefault="00ED3E2A" w:rsidP="00ED3E2A">
      <w:pPr>
        <w:pStyle w:val="Bibliography"/>
        <w:rPr>
          <w:rFonts w:ascii="Cambria" w:hAnsi="Cambria"/>
        </w:rPr>
      </w:pPr>
      <w:r w:rsidRPr="00ED3E2A">
        <w:rPr>
          <w:rFonts w:ascii="Cambria" w:hAnsi="Cambria"/>
        </w:rPr>
        <w:t xml:space="preserve">Wolf-Gladrow, D. A., Zeebe, R. E., Klaas, C., Körtzinger, A., and Dickson, A. G. (2007). Total alkalinity: The explicit conservative expression and its application to biogeochemical processes. </w:t>
      </w:r>
      <w:r w:rsidRPr="00ED3E2A">
        <w:rPr>
          <w:rFonts w:ascii="Cambria" w:hAnsi="Cambria"/>
          <w:i/>
          <w:iCs/>
        </w:rPr>
        <w:t>Marine Chemistry</w:t>
      </w:r>
      <w:r w:rsidRPr="00ED3E2A">
        <w:rPr>
          <w:rFonts w:ascii="Cambria" w:hAnsi="Cambria"/>
        </w:rPr>
        <w:t xml:space="preserve"> 106, 287–300. doi:https://doi.org/10.1016/j.marchem.2007.01.006.</w:t>
      </w:r>
    </w:p>
    <w:p w14:paraId="60AC9C23" w14:textId="77777777" w:rsidR="00ED3E2A" w:rsidRPr="00ED3E2A" w:rsidRDefault="00ED3E2A" w:rsidP="00ED3E2A">
      <w:pPr>
        <w:pStyle w:val="Bibliography"/>
        <w:rPr>
          <w:rFonts w:ascii="Cambria" w:hAnsi="Cambria"/>
        </w:rPr>
      </w:pPr>
      <w:r w:rsidRPr="00ED3E2A">
        <w:rPr>
          <w:rFonts w:ascii="Cambria" w:hAnsi="Cambria"/>
        </w:rPr>
        <w:t xml:space="preserve">Yakubov, S., Wallhead, P., Protsenko, E., Yakushev, E., Pakhomova, S., and Brix, H. (2019). A 1-Dimensional Sympagic–Pelagic–Benthic Transport Model (SPBM): Coupled Simulation of Ice, Water Column, and Sediment Biogeochemistry, Suitable for Arctic Applications. </w:t>
      </w:r>
      <w:r w:rsidRPr="00ED3E2A">
        <w:rPr>
          <w:rFonts w:ascii="Cambria" w:hAnsi="Cambria"/>
          <w:i/>
          <w:iCs/>
        </w:rPr>
        <w:t>Water</w:t>
      </w:r>
      <w:r w:rsidRPr="00ED3E2A">
        <w:rPr>
          <w:rFonts w:ascii="Cambria" w:hAnsi="Cambria"/>
        </w:rPr>
        <w:t xml:space="preserve"> 11. doi:10.3390/w11081582.</w:t>
      </w:r>
    </w:p>
    <w:p w14:paraId="58EEE0BA" w14:textId="77777777" w:rsidR="00ED3E2A" w:rsidRPr="00ED3E2A" w:rsidRDefault="00ED3E2A" w:rsidP="00ED3E2A">
      <w:pPr>
        <w:pStyle w:val="Bibliography"/>
        <w:rPr>
          <w:rFonts w:ascii="Cambria" w:hAnsi="Cambria"/>
        </w:rPr>
      </w:pPr>
      <w:r w:rsidRPr="00ED3E2A">
        <w:rPr>
          <w:rFonts w:ascii="Cambria" w:hAnsi="Cambria"/>
        </w:rPr>
        <w:t xml:space="preserve">Zeebe, R. E., and Wolf-Gladrow, D. (2001). </w:t>
      </w:r>
      <w:r w:rsidRPr="00ED3E2A">
        <w:rPr>
          <w:rFonts w:ascii="Cambria" w:hAnsi="Cambria"/>
          <w:i/>
          <w:iCs/>
        </w:rPr>
        <w:t>CO2 in seawater: equilibrium, kinetics, isotopes</w:t>
      </w:r>
      <w:r w:rsidRPr="00ED3E2A">
        <w:rPr>
          <w:rFonts w:ascii="Cambria" w:hAnsi="Cambria"/>
        </w:rPr>
        <w:t>. Gulf Professional Publishing.</w:t>
      </w:r>
    </w:p>
    <w:p w14:paraId="283F66E2" w14:textId="53C73D41" w:rsidR="00ED3E2A" w:rsidRDefault="00ED3E2A">
      <w:pPr>
        <w:pStyle w:val="BodyText"/>
      </w:pPr>
      <w:r>
        <w:fldChar w:fldCharType="end"/>
      </w:r>
    </w:p>
    <w:sectPr w:rsidR="00ED3E2A">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Lisa Pro" w:date="2020-12-01T12:22:00Z" w:initials="EP">
    <w:p w14:paraId="5255AB2A" w14:textId="284AA0D4" w:rsidR="005E0DF6" w:rsidRDefault="005E0DF6">
      <w:pPr>
        <w:pStyle w:val="CommentText"/>
      </w:pPr>
      <w:r>
        <w:rPr>
          <w:rStyle w:val="CommentReference"/>
        </w:rPr>
        <w:annotationRef/>
      </w:r>
      <w:r>
        <w:t xml:space="preserve">Summer high values </w:t>
      </w:r>
    </w:p>
  </w:comment>
  <w:comment w:id="36" w:author="Lisa Pro" w:date="2020-12-01T13:03:00Z" w:initials="EP">
    <w:p w14:paraId="51102FCA" w14:textId="77777777" w:rsidR="00B24902" w:rsidRPr="00596E40" w:rsidRDefault="00B24902" w:rsidP="00B24902">
      <w:pPr>
        <w:pStyle w:val="CommentText"/>
      </w:pPr>
      <w:r>
        <w:rPr>
          <w:rStyle w:val="CommentReference"/>
        </w:rPr>
        <w:annotationRef/>
      </w:r>
      <w:r>
        <w:t>Why? How can we prove that it is an ok range?</w:t>
      </w:r>
    </w:p>
  </w:comment>
  <w:comment w:id="46" w:author="Lisa Pro" w:date="2020-12-01T13:03:00Z" w:initials="EP">
    <w:p w14:paraId="533DF05F" w14:textId="1E256769" w:rsidR="00FB5035" w:rsidRPr="00596E40" w:rsidRDefault="00FB5035">
      <w:pPr>
        <w:pStyle w:val="CommentText"/>
      </w:pPr>
      <w:r>
        <w:rPr>
          <w:rStyle w:val="CommentReference"/>
        </w:rPr>
        <w:annotationRef/>
      </w:r>
      <w:r w:rsidR="00596E40">
        <w:t>Why? How can we prove that it is an ok range?</w:t>
      </w:r>
    </w:p>
  </w:comment>
  <w:comment w:id="70" w:author="Lisa Pro" w:date="2020-12-08T20:09:00Z" w:initials="EP">
    <w:p w14:paraId="2742EFFC" w14:textId="022FB667" w:rsidR="00A931F8" w:rsidRPr="00A931F8" w:rsidRDefault="00A931F8">
      <w:pPr>
        <w:pStyle w:val="CommentText"/>
      </w:pPr>
      <w:r>
        <w:rPr>
          <w:rStyle w:val="CommentReference"/>
        </w:rPr>
        <w:annotationRef/>
      </w:r>
      <w:proofErr w:type="spellStart"/>
      <w:r w:rsidRPr="00A931F8">
        <w:t>Vse</w:t>
      </w:r>
      <w:proofErr w:type="spellEnd"/>
      <w:r w:rsidRPr="00A931F8">
        <w:t xml:space="preserve"> </w:t>
      </w:r>
      <w:proofErr w:type="spellStart"/>
      <w:r w:rsidRPr="00A931F8">
        <w:t>taki</w:t>
      </w:r>
      <w:proofErr w:type="spellEnd"/>
      <w:r w:rsidRPr="00A931F8">
        <w:t xml:space="preserve"> </w:t>
      </w:r>
      <w:proofErr w:type="spellStart"/>
      <w:r w:rsidRPr="00A931F8">
        <w:t>nado</w:t>
      </w:r>
      <w:proofErr w:type="spellEnd"/>
      <w:r w:rsidRPr="00A931F8">
        <w:t xml:space="preserve"> </w:t>
      </w:r>
      <w:proofErr w:type="spellStart"/>
      <w:r w:rsidRPr="00A931F8">
        <w:t>kakto</w:t>
      </w:r>
      <w:proofErr w:type="spellEnd"/>
      <w:r w:rsidRPr="00A931F8">
        <w:t xml:space="preserve"> </w:t>
      </w:r>
      <w:proofErr w:type="spellStart"/>
      <w:r w:rsidRPr="00A931F8">
        <w:t>poluchshe</w:t>
      </w:r>
      <w:proofErr w:type="spellEnd"/>
      <w:r w:rsidRPr="00A931F8">
        <w:t xml:space="preserve"> </w:t>
      </w:r>
      <w:proofErr w:type="spellStart"/>
      <w:r w:rsidRPr="00A931F8">
        <w:t>svazat</w:t>
      </w:r>
      <w:proofErr w:type="spellEnd"/>
      <w:r w:rsidRPr="00A931F8">
        <w:t xml:space="preserve"> </w:t>
      </w:r>
      <w:proofErr w:type="spellStart"/>
      <w:r w:rsidRPr="00A931F8">
        <w:t>eti</w:t>
      </w:r>
      <w:proofErr w:type="spellEnd"/>
      <w:r w:rsidRPr="00A931F8">
        <w:t xml:space="preserve"> </w:t>
      </w:r>
      <w:proofErr w:type="spellStart"/>
      <w:r w:rsidRPr="00A931F8">
        <w:t>dva</w:t>
      </w:r>
      <w:proofErr w:type="spellEnd"/>
      <w:r w:rsidRPr="00A931F8">
        <w:t xml:space="preserve"> </w:t>
      </w:r>
      <w:proofErr w:type="spellStart"/>
      <w:r w:rsidRPr="00A931F8">
        <w:t>predlojen</w:t>
      </w:r>
      <w:r>
        <w:t>ia</w:t>
      </w:r>
      <w:proofErr w:type="spellEnd"/>
      <w:r>
        <w:t xml:space="preserve">. </w:t>
      </w:r>
      <w:proofErr w:type="spellStart"/>
      <w:r>
        <w:t>Odno</w:t>
      </w:r>
      <w:proofErr w:type="spellEnd"/>
      <w:r>
        <w:t xml:space="preserve"> ne </w:t>
      </w:r>
      <w:proofErr w:type="spellStart"/>
      <w:r>
        <w:t>sleduet</w:t>
      </w:r>
      <w:proofErr w:type="spellEnd"/>
      <w:r>
        <w:t xml:space="preserve"> is </w:t>
      </w:r>
      <w:proofErr w:type="spellStart"/>
      <w:r>
        <w:t>drugogo</w:t>
      </w:r>
      <w:proofErr w:type="spellEnd"/>
    </w:p>
  </w:comment>
  <w:comment w:id="223" w:author="Lisa Pro" w:date="2020-12-17T23:36:00Z" w:initials="EP">
    <w:p w14:paraId="49DEC9AF" w14:textId="77777777" w:rsidR="00962B23" w:rsidRPr="005F2A11" w:rsidRDefault="00962B23" w:rsidP="00962B23">
      <w:pPr>
        <w:pStyle w:val="CommentText"/>
        <w:rPr>
          <w:lang w:val="ru-RU"/>
        </w:rPr>
      </w:pPr>
      <w:r>
        <w:rPr>
          <w:rStyle w:val="CommentReference"/>
        </w:rPr>
        <w:annotationRef/>
      </w:r>
      <w:r>
        <w:rPr>
          <w:lang w:val="ru-RU"/>
        </w:rPr>
        <w:t>Наверное стоит указать при каком коэффициенте дисперсии получились эти значения.</w:t>
      </w:r>
    </w:p>
  </w:comment>
  <w:comment w:id="236" w:author="Lisa Pro" w:date="2020-12-18T00:24:00Z" w:initials="EP">
    <w:p w14:paraId="3C725734" w14:textId="1FF1AB63" w:rsidR="005A1BCD" w:rsidRPr="005A1BCD" w:rsidRDefault="005A1BCD">
      <w:pPr>
        <w:pStyle w:val="CommentText"/>
        <w:rPr>
          <w:lang w:val="ru-RU"/>
        </w:rPr>
      </w:pPr>
      <w:r>
        <w:rPr>
          <w:rStyle w:val="CommentReference"/>
        </w:rPr>
        <w:annotationRef/>
      </w:r>
      <w:r>
        <w:rPr>
          <w:lang w:val="ru-RU"/>
        </w:rPr>
        <w:t>Я думаю тут тоже надо сделать табличку рисунком и просто раскрасить разным цветом В и ИЗ осадка. Очень сложно писать такое длинное описание</w:t>
      </w:r>
    </w:p>
  </w:comment>
  <w:comment w:id="238" w:author="Lisa Pro" w:date="2020-12-18T00:26:00Z" w:initials="EP">
    <w:p w14:paraId="72BFF73C" w14:textId="6E94501F" w:rsidR="00B56A9A" w:rsidRPr="00B56A9A" w:rsidRDefault="00B56A9A">
      <w:pPr>
        <w:pStyle w:val="CommentText"/>
        <w:rPr>
          <w:lang w:val="ru-RU"/>
        </w:rPr>
      </w:pPr>
      <w:r>
        <w:rPr>
          <w:rStyle w:val="CommentReference"/>
        </w:rPr>
        <w:annotationRef/>
      </w:r>
      <w:r>
        <w:rPr>
          <w:lang w:val="ru-RU"/>
        </w:rPr>
        <w:t>Я немного запуталась. Это вывод ко всей части резльутатом? Это уже ведь</w:t>
      </w:r>
      <w:r w:rsidR="00C764C4">
        <w:rPr>
          <w:lang w:val="ru-RU"/>
        </w:rPr>
        <w:t xml:space="preserve"> не отноится к этой подглаве?</w:t>
      </w:r>
      <w:bookmarkStart w:id="239" w:name="_GoBack"/>
      <w:bookmarkEnd w:id="23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55AB2A" w15:done="0"/>
  <w15:commentEx w15:paraId="51102FCA" w15:done="0"/>
  <w15:commentEx w15:paraId="533DF05F" w15:done="0"/>
  <w15:commentEx w15:paraId="2742EFFC" w15:done="0"/>
  <w15:commentEx w15:paraId="49DEC9AF" w15:done="0"/>
  <w15:commentEx w15:paraId="3C725734" w15:done="0"/>
  <w15:commentEx w15:paraId="72BFF7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B41B" w16cex:dateUtc="2020-12-01T11:22:00Z"/>
  <w16cex:commentExtensible w16cex:durableId="2370BEA7" w16cex:dateUtc="2020-12-01T12:03:00Z"/>
  <w16cex:commentExtensible w16cex:durableId="2370BD97" w16cex:dateUtc="2020-12-01T12:03:00Z"/>
  <w16cex:commentExtensible w16cex:durableId="237A5BFD" w16cex:dateUtc="2020-12-08T19:09:00Z"/>
  <w16cex:commentExtensible w16cex:durableId="2386754B" w16cex:dateUtc="2020-12-17T23:24:00Z"/>
  <w16cex:commentExtensible w16cex:durableId="238675C8" w16cex:dateUtc="2020-12-17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55AB2A" w16cid:durableId="2370B41B"/>
  <w16cid:commentId w16cid:paraId="51102FCA" w16cid:durableId="2370BEA7"/>
  <w16cid:commentId w16cid:paraId="533DF05F" w16cid:durableId="2370BD97"/>
  <w16cid:commentId w16cid:paraId="2742EFFC" w16cid:durableId="237A5BFD"/>
  <w16cid:commentId w16cid:paraId="3C725734" w16cid:durableId="2386754B"/>
  <w16cid:commentId w16cid:paraId="72BFF73C" w16cid:durableId="23867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BC633" w14:textId="77777777" w:rsidR="0025676E" w:rsidRDefault="0025676E">
      <w:pPr>
        <w:spacing w:after="0"/>
      </w:pPr>
      <w:r>
        <w:separator/>
      </w:r>
    </w:p>
  </w:endnote>
  <w:endnote w:type="continuationSeparator" w:id="0">
    <w:p w14:paraId="5860355A" w14:textId="77777777" w:rsidR="0025676E" w:rsidRDefault="00256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9171A" w14:textId="77777777" w:rsidR="0025676E" w:rsidRDefault="0025676E">
      <w:r>
        <w:separator/>
      </w:r>
    </w:p>
  </w:footnote>
  <w:footnote w:type="continuationSeparator" w:id="0">
    <w:p w14:paraId="27B69EED" w14:textId="77777777" w:rsidR="0025676E" w:rsidRDefault="002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6BC09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1E25B50"/>
    <w:multiLevelType w:val="hybridMultilevel"/>
    <w:tmpl w:val="E640C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DB60B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8F71C44"/>
    <w:multiLevelType w:val="multilevel"/>
    <w:tmpl w:val="E856A9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7261BAD"/>
    <w:multiLevelType w:val="multilevel"/>
    <w:tmpl w:val="40D22E3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82B4D8F"/>
    <w:multiLevelType w:val="hybridMultilevel"/>
    <w:tmpl w:val="C50C0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45EE33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8" w15:restartNumberingAfterBreak="0">
    <w:nsid w:val="74122C98"/>
    <w:multiLevelType w:val="hybridMultilevel"/>
    <w:tmpl w:val="15502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259D7"/>
    <w:multiLevelType w:val="hybridMultilevel"/>
    <w:tmpl w:val="CCB4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7"/>
  </w:num>
  <w:num w:numId="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num>
  <w:num w:numId="16">
    <w:abstractNumId w:val="9"/>
  </w:num>
  <w:num w:numId="17">
    <w:abstractNumId w:val="2"/>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sa Pro">
    <w15:presenceInfo w15:providerId="Windows Live" w15:userId="b29fb6ba6fa4c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hideSpellingErrors/>
  <w:hideGrammaticalErrors/>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nb-NO"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sTQytbAwMjcwNTJT0lEKTi0uzszPAykwsqgFAA6t2AAtAAAA"/>
  </w:docVars>
  <w:rsids>
    <w:rsidRoot w:val="00590D07"/>
    <w:rsid w:val="00003960"/>
    <w:rsid w:val="00007080"/>
    <w:rsid w:val="0001050C"/>
    <w:rsid w:val="00010E65"/>
    <w:rsid w:val="00011B98"/>
    <w:rsid w:val="00011C8B"/>
    <w:rsid w:val="00015937"/>
    <w:rsid w:val="000159AB"/>
    <w:rsid w:val="00016563"/>
    <w:rsid w:val="00016C60"/>
    <w:rsid w:val="00017713"/>
    <w:rsid w:val="00024A9E"/>
    <w:rsid w:val="000277DF"/>
    <w:rsid w:val="0003530F"/>
    <w:rsid w:val="000359B4"/>
    <w:rsid w:val="000376D8"/>
    <w:rsid w:val="000462D2"/>
    <w:rsid w:val="00047085"/>
    <w:rsid w:val="00053810"/>
    <w:rsid w:val="00053C34"/>
    <w:rsid w:val="000572D9"/>
    <w:rsid w:val="0006132D"/>
    <w:rsid w:val="000613BE"/>
    <w:rsid w:val="00063601"/>
    <w:rsid w:val="00064D26"/>
    <w:rsid w:val="0006556C"/>
    <w:rsid w:val="00070DDF"/>
    <w:rsid w:val="00074A1E"/>
    <w:rsid w:val="00075F10"/>
    <w:rsid w:val="00077A8F"/>
    <w:rsid w:val="00086386"/>
    <w:rsid w:val="00087304"/>
    <w:rsid w:val="0009031F"/>
    <w:rsid w:val="00090379"/>
    <w:rsid w:val="00090776"/>
    <w:rsid w:val="0009325B"/>
    <w:rsid w:val="000942BF"/>
    <w:rsid w:val="0009628D"/>
    <w:rsid w:val="00096D50"/>
    <w:rsid w:val="0009761D"/>
    <w:rsid w:val="000A021C"/>
    <w:rsid w:val="000A12EB"/>
    <w:rsid w:val="000A49E2"/>
    <w:rsid w:val="000A7120"/>
    <w:rsid w:val="000A7588"/>
    <w:rsid w:val="000B034E"/>
    <w:rsid w:val="000B1A27"/>
    <w:rsid w:val="000B20A6"/>
    <w:rsid w:val="000B53B7"/>
    <w:rsid w:val="000B59FD"/>
    <w:rsid w:val="000B621A"/>
    <w:rsid w:val="000C07F3"/>
    <w:rsid w:val="000C1BC9"/>
    <w:rsid w:val="000C2951"/>
    <w:rsid w:val="000C48E1"/>
    <w:rsid w:val="000C60FF"/>
    <w:rsid w:val="000D0BC9"/>
    <w:rsid w:val="000D5302"/>
    <w:rsid w:val="000D673F"/>
    <w:rsid w:val="000D70C9"/>
    <w:rsid w:val="000E0301"/>
    <w:rsid w:val="000E0969"/>
    <w:rsid w:val="000E3F6F"/>
    <w:rsid w:val="000E5BD1"/>
    <w:rsid w:val="000E5FB9"/>
    <w:rsid w:val="000E7612"/>
    <w:rsid w:val="000F088F"/>
    <w:rsid w:val="000F1BD1"/>
    <w:rsid w:val="000F28E5"/>
    <w:rsid w:val="000F2BEF"/>
    <w:rsid w:val="000F6027"/>
    <w:rsid w:val="000F6686"/>
    <w:rsid w:val="00101AF2"/>
    <w:rsid w:val="00104B03"/>
    <w:rsid w:val="00104C39"/>
    <w:rsid w:val="00104D9B"/>
    <w:rsid w:val="00107160"/>
    <w:rsid w:val="00107E9F"/>
    <w:rsid w:val="0011259A"/>
    <w:rsid w:val="00116B10"/>
    <w:rsid w:val="001177DD"/>
    <w:rsid w:val="00117D7F"/>
    <w:rsid w:val="00122397"/>
    <w:rsid w:val="00122C75"/>
    <w:rsid w:val="00126BC2"/>
    <w:rsid w:val="00130D91"/>
    <w:rsid w:val="00135093"/>
    <w:rsid w:val="00135BA6"/>
    <w:rsid w:val="0014304D"/>
    <w:rsid w:val="001443A4"/>
    <w:rsid w:val="00145441"/>
    <w:rsid w:val="00146F69"/>
    <w:rsid w:val="001477AE"/>
    <w:rsid w:val="00150B5D"/>
    <w:rsid w:val="00155F08"/>
    <w:rsid w:val="00161981"/>
    <w:rsid w:val="001630ED"/>
    <w:rsid w:val="0016654E"/>
    <w:rsid w:val="00171BB7"/>
    <w:rsid w:val="0017203D"/>
    <w:rsid w:val="00174C68"/>
    <w:rsid w:val="00176F93"/>
    <w:rsid w:val="00183640"/>
    <w:rsid w:val="00185370"/>
    <w:rsid w:val="00187B9F"/>
    <w:rsid w:val="00192B56"/>
    <w:rsid w:val="00192BB5"/>
    <w:rsid w:val="00192DAC"/>
    <w:rsid w:val="001933B5"/>
    <w:rsid w:val="00193C4F"/>
    <w:rsid w:val="00193E91"/>
    <w:rsid w:val="00193FB6"/>
    <w:rsid w:val="00197C7B"/>
    <w:rsid w:val="001A0C50"/>
    <w:rsid w:val="001A1A22"/>
    <w:rsid w:val="001A260C"/>
    <w:rsid w:val="001A2B84"/>
    <w:rsid w:val="001A31BC"/>
    <w:rsid w:val="001A48C9"/>
    <w:rsid w:val="001A6429"/>
    <w:rsid w:val="001B2239"/>
    <w:rsid w:val="001B2BFA"/>
    <w:rsid w:val="001B5AC3"/>
    <w:rsid w:val="001B77F4"/>
    <w:rsid w:val="001C17F9"/>
    <w:rsid w:val="001C2AD4"/>
    <w:rsid w:val="001C2E4E"/>
    <w:rsid w:val="001C348A"/>
    <w:rsid w:val="001C368B"/>
    <w:rsid w:val="001D208F"/>
    <w:rsid w:val="001D25E2"/>
    <w:rsid w:val="001E1570"/>
    <w:rsid w:val="001E1984"/>
    <w:rsid w:val="001F4A34"/>
    <w:rsid w:val="001F6503"/>
    <w:rsid w:val="002014C8"/>
    <w:rsid w:val="002021FA"/>
    <w:rsid w:val="002027DD"/>
    <w:rsid w:val="00204F74"/>
    <w:rsid w:val="0020530C"/>
    <w:rsid w:val="002072C5"/>
    <w:rsid w:val="002101CF"/>
    <w:rsid w:val="00212BD8"/>
    <w:rsid w:val="002159B3"/>
    <w:rsid w:val="002163E4"/>
    <w:rsid w:val="00217463"/>
    <w:rsid w:val="002212F1"/>
    <w:rsid w:val="002213EE"/>
    <w:rsid w:val="002222F0"/>
    <w:rsid w:val="002333AE"/>
    <w:rsid w:val="00233D82"/>
    <w:rsid w:val="00234F7C"/>
    <w:rsid w:val="00235107"/>
    <w:rsid w:val="002359D6"/>
    <w:rsid w:val="00236314"/>
    <w:rsid w:val="002400DA"/>
    <w:rsid w:val="0024021D"/>
    <w:rsid w:val="002413BA"/>
    <w:rsid w:val="0024474F"/>
    <w:rsid w:val="00244C1E"/>
    <w:rsid w:val="002467B2"/>
    <w:rsid w:val="00246E3C"/>
    <w:rsid w:val="00250D51"/>
    <w:rsid w:val="00251768"/>
    <w:rsid w:val="0025676E"/>
    <w:rsid w:val="002574A4"/>
    <w:rsid w:val="002605DD"/>
    <w:rsid w:val="00261558"/>
    <w:rsid w:val="002630E2"/>
    <w:rsid w:val="00273B18"/>
    <w:rsid w:val="00280A59"/>
    <w:rsid w:val="002838B2"/>
    <w:rsid w:val="0028457B"/>
    <w:rsid w:val="00290762"/>
    <w:rsid w:val="00292B38"/>
    <w:rsid w:val="00294767"/>
    <w:rsid w:val="00296315"/>
    <w:rsid w:val="002A107A"/>
    <w:rsid w:val="002A3E37"/>
    <w:rsid w:val="002A421C"/>
    <w:rsid w:val="002A6D76"/>
    <w:rsid w:val="002B0EEE"/>
    <w:rsid w:val="002B1180"/>
    <w:rsid w:val="002B47FB"/>
    <w:rsid w:val="002B66B0"/>
    <w:rsid w:val="002B66F2"/>
    <w:rsid w:val="002B7B9B"/>
    <w:rsid w:val="002C18C9"/>
    <w:rsid w:val="002C1C7B"/>
    <w:rsid w:val="002C4DF7"/>
    <w:rsid w:val="002D45D0"/>
    <w:rsid w:val="002D6AA3"/>
    <w:rsid w:val="002E3030"/>
    <w:rsid w:val="002E5617"/>
    <w:rsid w:val="002F0FFD"/>
    <w:rsid w:val="002F198B"/>
    <w:rsid w:val="002F2465"/>
    <w:rsid w:val="002F3D39"/>
    <w:rsid w:val="002F4E83"/>
    <w:rsid w:val="00301ACD"/>
    <w:rsid w:val="00307ECA"/>
    <w:rsid w:val="0031300A"/>
    <w:rsid w:val="00313353"/>
    <w:rsid w:val="00313E3B"/>
    <w:rsid w:val="0031572C"/>
    <w:rsid w:val="003225FC"/>
    <w:rsid w:val="00325974"/>
    <w:rsid w:val="0032715B"/>
    <w:rsid w:val="00327760"/>
    <w:rsid w:val="00334EE4"/>
    <w:rsid w:val="00336BF5"/>
    <w:rsid w:val="00336BF6"/>
    <w:rsid w:val="00337A5E"/>
    <w:rsid w:val="0034228C"/>
    <w:rsid w:val="00342600"/>
    <w:rsid w:val="003433D7"/>
    <w:rsid w:val="00343FD1"/>
    <w:rsid w:val="00345108"/>
    <w:rsid w:val="003458EA"/>
    <w:rsid w:val="00347C8E"/>
    <w:rsid w:val="00347F48"/>
    <w:rsid w:val="0035041F"/>
    <w:rsid w:val="003515FC"/>
    <w:rsid w:val="00352BD3"/>
    <w:rsid w:val="003535FE"/>
    <w:rsid w:val="0035574E"/>
    <w:rsid w:val="003568A6"/>
    <w:rsid w:val="00362974"/>
    <w:rsid w:val="0036555D"/>
    <w:rsid w:val="0036567E"/>
    <w:rsid w:val="003659AE"/>
    <w:rsid w:val="00370DB3"/>
    <w:rsid w:val="003746BF"/>
    <w:rsid w:val="00374730"/>
    <w:rsid w:val="00374803"/>
    <w:rsid w:val="0038358F"/>
    <w:rsid w:val="00383AFA"/>
    <w:rsid w:val="00390646"/>
    <w:rsid w:val="00390C92"/>
    <w:rsid w:val="0039590C"/>
    <w:rsid w:val="00397D6A"/>
    <w:rsid w:val="003A094E"/>
    <w:rsid w:val="003A133A"/>
    <w:rsid w:val="003B00F8"/>
    <w:rsid w:val="003B1EB7"/>
    <w:rsid w:val="003B4995"/>
    <w:rsid w:val="003B5D1B"/>
    <w:rsid w:val="003B64B9"/>
    <w:rsid w:val="003C081D"/>
    <w:rsid w:val="003C3E8E"/>
    <w:rsid w:val="003C4AA5"/>
    <w:rsid w:val="003D1716"/>
    <w:rsid w:val="003D503F"/>
    <w:rsid w:val="003D528B"/>
    <w:rsid w:val="003D7602"/>
    <w:rsid w:val="003D7B8D"/>
    <w:rsid w:val="003E2891"/>
    <w:rsid w:val="003E31F1"/>
    <w:rsid w:val="003E470D"/>
    <w:rsid w:val="003E58C4"/>
    <w:rsid w:val="003E680C"/>
    <w:rsid w:val="003F2976"/>
    <w:rsid w:val="003F2D93"/>
    <w:rsid w:val="003F5CA2"/>
    <w:rsid w:val="003F7937"/>
    <w:rsid w:val="00401565"/>
    <w:rsid w:val="00402D4A"/>
    <w:rsid w:val="0040572A"/>
    <w:rsid w:val="0040624D"/>
    <w:rsid w:val="00411F64"/>
    <w:rsid w:val="004136E4"/>
    <w:rsid w:val="00415347"/>
    <w:rsid w:val="00417227"/>
    <w:rsid w:val="00424846"/>
    <w:rsid w:val="00425567"/>
    <w:rsid w:val="004325F7"/>
    <w:rsid w:val="0043363A"/>
    <w:rsid w:val="00433814"/>
    <w:rsid w:val="00434026"/>
    <w:rsid w:val="004376DC"/>
    <w:rsid w:val="00440D41"/>
    <w:rsid w:val="00444E07"/>
    <w:rsid w:val="00445DFE"/>
    <w:rsid w:val="0044601E"/>
    <w:rsid w:val="00446986"/>
    <w:rsid w:val="004524B6"/>
    <w:rsid w:val="00457238"/>
    <w:rsid w:val="00460C67"/>
    <w:rsid w:val="00463640"/>
    <w:rsid w:val="0047022F"/>
    <w:rsid w:val="00475D6C"/>
    <w:rsid w:val="004766C1"/>
    <w:rsid w:val="00476DE0"/>
    <w:rsid w:val="00476E49"/>
    <w:rsid w:val="00477899"/>
    <w:rsid w:val="00477C1F"/>
    <w:rsid w:val="00481E31"/>
    <w:rsid w:val="00485076"/>
    <w:rsid w:val="00490759"/>
    <w:rsid w:val="004913A5"/>
    <w:rsid w:val="004921B9"/>
    <w:rsid w:val="00492B61"/>
    <w:rsid w:val="00493475"/>
    <w:rsid w:val="004A12B4"/>
    <w:rsid w:val="004A3238"/>
    <w:rsid w:val="004A76AB"/>
    <w:rsid w:val="004B15B7"/>
    <w:rsid w:val="004C2452"/>
    <w:rsid w:val="004C6429"/>
    <w:rsid w:val="004D17C5"/>
    <w:rsid w:val="004D1A74"/>
    <w:rsid w:val="004D62BE"/>
    <w:rsid w:val="004E1757"/>
    <w:rsid w:val="004E1BFC"/>
    <w:rsid w:val="004E29B3"/>
    <w:rsid w:val="004E7CBC"/>
    <w:rsid w:val="004F17D6"/>
    <w:rsid w:val="004F27D2"/>
    <w:rsid w:val="004F477E"/>
    <w:rsid w:val="004F6FB7"/>
    <w:rsid w:val="0050031D"/>
    <w:rsid w:val="00504631"/>
    <w:rsid w:val="005048D6"/>
    <w:rsid w:val="005051B3"/>
    <w:rsid w:val="005059F7"/>
    <w:rsid w:val="00512210"/>
    <w:rsid w:val="00514475"/>
    <w:rsid w:val="005202DA"/>
    <w:rsid w:val="005207C6"/>
    <w:rsid w:val="005217F3"/>
    <w:rsid w:val="005223A8"/>
    <w:rsid w:val="005224DB"/>
    <w:rsid w:val="00523481"/>
    <w:rsid w:val="00524073"/>
    <w:rsid w:val="00531E0F"/>
    <w:rsid w:val="00534CDB"/>
    <w:rsid w:val="00535AD1"/>
    <w:rsid w:val="00536263"/>
    <w:rsid w:val="00536EB0"/>
    <w:rsid w:val="005370B8"/>
    <w:rsid w:val="00540E3F"/>
    <w:rsid w:val="0054140D"/>
    <w:rsid w:val="00542D52"/>
    <w:rsid w:val="00546E29"/>
    <w:rsid w:val="0054704A"/>
    <w:rsid w:val="005510DF"/>
    <w:rsid w:val="005515E7"/>
    <w:rsid w:val="00562646"/>
    <w:rsid w:val="00564D43"/>
    <w:rsid w:val="00570B08"/>
    <w:rsid w:val="0057341B"/>
    <w:rsid w:val="00574451"/>
    <w:rsid w:val="0057792A"/>
    <w:rsid w:val="00580E59"/>
    <w:rsid w:val="00590D07"/>
    <w:rsid w:val="00590EAC"/>
    <w:rsid w:val="00591910"/>
    <w:rsid w:val="00591CE8"/>
    <w:rsid w:val="00593962"/>
    <w:rsid w:val="00596E40"/>
    <w:rsid w:val="00597D63"/>
    <w:rsid w:val="005A0122"/>
    <w:rsid w:val="005A1660"/>
    <w:rsid w:val="005A1BCD"/>
    <w:rsid w:val="005A2351"/>
    <w:rsid w:val="005A4031"/>
    <w:rsid w:val="005A51E1"/>
    <w:rsid w:val="005B0F93"/>
    <w:rsid w:val="005B75F8"/>
    <w:rsid w:val="005C0FB2"/>
    <w:rsid w:val="005C1464"/>
    <w:rsid w:val="005C1AE9"/>
    <w:rsid w:val="005C1C80"/>
    <w:rsid w:val="005C4A05"/>
    <w:rsid w:val="005D31F1"/>
    <w:rsid w:val="005D32CD"/>
    <w:rsid w:val="005D4D9B"/>
    <w:rsid w:val="005D4F13"/>
    <w:rsid w:val="005D59E2"/>
    <w:rsid w:val="005D61EC"/>
    <w:rsid w:val="005E0DF6"/>
    <w:rsid w:val="005E32CA"/>
    <w:rsid w:val="005F17FF"/>
    <w:rsid w:val="005F20D1"/>
    <w:rsid w:val="005F225C"/>
    <w:rsid w:val="005F2A11"/>
    <w:rsid w:val="005F4EAB"/>
    <w:rsid w:val="005F5AB5"/>
    <w:rsid w:val="00601571"/>
    <w:rsid w:val="00601E7A"/>
    <w:rsid w:val="00602D90"/>
    <w:rsid w:val="006036F8"/>
    <w:rsid w:val="006037D5"/>
    <w:rsid w:val="006048B6"/>
    <w:rsid w:val="00613954"/>
    <w:rsid w:val="00616699"/>
    <w:rsid w:val="00624A52"/>
    <w:rsid w:val="0062596C"/>
    <w:rsid w:val="0062663D"/>
    <w:rsid w:val="0063155E"/>
    <w:rsid w:val="006317FA"/>
    <w:rsid w:val="0063494D"/>
    <w:rsid w:val="006349C7"/>
    <w:rsid w:val="00637A3C"/>
    <w:rsid w:val="00640432"/>
    <w:rsid w:val="006414A2"/>
    <w:rsid w:val="00643968"/>
    <w:rsid w:val="00644B52"/>
    <w:rsid w:val="0065046D"/>
    <w:rsid w:val="00652B5B"/>
    <w:rsid w:val="006532EF"/>
    <w:rsid w:val="00653330"/>
    <w:rsid w:val="00653339"/>
    <w:rsid w:val="00653954"/>
    <w:rsid w:val="006561EF"/>
    <w:rsid w:val="006564CD"/>
    <w:rsid w:val="006564EA"/>
    <w:rsid w:val="00656C05"/>
    <w:rsid w:val="00667203"/>
    <w:rsid w:val="00673335"/>
    <w:rsid w:val="00673519"/>
    <w:rsid w:val="00675DB6"/>
    <w:rsid w:val="006761D1"/>
    <w:rsid w:val="00680BF3"/>
    <w:rsid w:val="00684F12"/>
    <w:rsid w:val="00685460"/>
    <w:rsid w:val="00686881"/>
    <w:rsid w:val="00686D6B"/>
    <w:rsid w:val="0069069C"/>
    <w:rsid w:val="00693E29"/>
    <w:rsid w:val="00693F95"/>
    <w:rsid w:val="00694196"/>
    <w:rsid w:val="00694219"/>
    <w:rsid w:val="00694E96"/>
    <w:rsid w:val="00694FE6"/>
    <w:rsid w:val="006A2D77"/>
    <w:rsid w:val="006A4E56"/>
    <w:rsid w:val="006A5D17"/>
    <w:rsid w:val="006B02D4"/>
    <w:rsid w:val="006B282C"/>
    <w:rsid w:val="006B56B4"/>
    <w:rsid w:val="006B69D2"/>
    <w:rsid w:val="006B6E9A"/>
    <w:rsid w:val="006C36FB"/>
    <w:rsid w:val="006C4D29"/>
    <w:rsid w:val="006C6551"/>
    <w:rsid w:val="006D33BF"/>
    <w:rsid w:val="006D43CC"/>
    <w:rsid w:val="006E2884"/>
    <w:rsid w:val="006E289C"/>
    <w:rsid w:val="006E3DFA"/>
    <w:rsid w:val="006F60EA"/>
    <w:rsid w:val="006F73AC"/>
    <w:rsid w:val="006F7670"/>
    <w:rsid w:val="00702813"/>
    <w:rsid w:val="00707939"/>
    <w:rsid w:val="00707968"/>
    <w:rsid w:val="00711A29"/>
    <w:rsid w:val="0071380B"/>
    <w:rsid w:val="0071476F"/>
    <w:rsid w:val="00714F9C"/>
    <w:rsid w:val="00717A92"/>
    <w:rsid w:val="007208C9"/>
    <w:rsid w:val="00720CBD"/>
    <w:rsid w:val="00721A22"/>
    <w:rsid w:val="007246A8"/>
    <w:rsid w:val="007255F0"/>
    <w:rsid w:val="007307C1"/>
    <w:rsid w:val="00730954"/>
    <w:rsid w:val="00740475"/>
    <w:rsid w:val="007410DB"/>
    <w:rsid w:val="00741D2C"/>
    <w:rsid w:val="007441F0"/>
    <w:rsid w:val="007445A7"/>
    <w:rsid w:val="007449E8"/>
    <w:rsid w:val="00746AD4"/>
    <w:rsid w:val="00747CF4"/>
    <w:rsid w:val="00750294"/>
    <w:rsid w:val="00750F98"/>
    <w:rsid w:val="00753D3C"/>
    <w:rsid w:val="00762ADA"/>
    <w:rsid w:val="00766710"/>
    <w:rsid w:val="007701B9"/>
    <w:rsid w:val="00770672"/>
    <w:rsid w:val="007808AE"/>
    <w:rsid w:val="007810FA"/>
    <w:rsid w:val="00781D8B"/>
    <w:rsid w:val="00784D58"/>
    <w:rsid w:val="00785054"/>
    <w:rsid w:val="0078664D"/>
    <w:rsid w:val="00786B6E"/>
    <w:rsid w:val="00786DF9"/>
    <w:rsid w:val="0078709D"/>
    <w:rsid w:val="00790E2E"/>
    <w:rsid w:val="007913D1"/>
    <w:rsid w:val="00795434"/>
    <w:rsid w:val="00795CFD"/>
    <w:rsid w:val="007A16A4"/>
    <w:rsid w:val="007A7584"/>
    <w:rsid w:val="007B1D63"/>
    <w:rsid w:val="007B2B50"/>
    <w:rsid w:val="007B45EF"/>
    <w:rsid w:val="007B47CE"/>
    <w:rsid w:val="007B530F"/>
    <w:rsid w:val="007B6B7A"/>
    <w:rsid w:val="007C58CB"/>
    <w:rsid w:val="007C6565"/>
    <w:rsid w:val="007C6BC0"/>
    <w:rsid w:val="007C6F16"/>
    <w:rsid w:val="007D54CE"/>
    <w:rsid w:val="007D59CE"/>
    <w:rsid w:val="007E73BA"/>
    <w:rsid w:val="007F42D2"/>
    <w:rsid w:val="007F4B6F"/>
    <w:rsid w:val="007F5F69"/>
    <w:rsid w:val="007F6540"/>
    <w:rsid w:val="008019BE"/>
    <w:rsid w:val="00801CF9"/>
    <w:rsid w:val="00801EA9"/>
    <w:rsid w:val="00806F83"/>
    <w:rsid w:val="008107E3"/>
    <w:rsid w:val="00811B13"/>
    <w:rsid w:val="00811EAD"/>
    <w:rsid w:val="00816318"/>
    <w:rsid w:val="00816E7E"/>
    <w:rsid w:val="008172C8"/>
    <w:rsid w:val="008207EA"/>
    <w:rsid w:val="0082207F"/>
    <w:rsid w:val="00823478"/>
    <w:rsid w:val="0082359B"/>
    <w:rsid w:val="0083196A"/>
    <w:rsid w:val="008329E4"/>
    <w:rsid w:val="00835B52"/>
    <w:rsid w:val="008434FF"/>
    <w:rsid w:val="00845376"/>
    <w:rsid w:val="00853A3D"/>
    <w:rsid w:val="0085487D"/>
    <w:rsid w:val="0085574A"/>
    <w:rsid w:val="00855A02"/>
    <w:rsid w:val="00855DDE"/>
    <w:rsid w:val="0085682A"/>
    <w:rsid w:val="00867621"/>
    <w:rsid w:val="008700D1"/>
    <w:rsid w:val="0087449C"/>
    <w:rsid w:val="008769B7"/>
    <w:rsid w:val="0087715C"/>
    <w:rsid w:val="00877AAA"/>
    <w:rsid w:val="00883C6E"/>
    <w:rsid w:val="0088644E"/>
    <w:rsid w:val="00886857"/>
    <w:rsid w:val="008903E4"/>
    <w:rsid w:val="00892562"/>
    <w:rsid w:val="00893655"/>
    <w:rsid w:val="00896932"/>
    <w:rsid w:val="00896BD9"/>
    <w:rsid w:val="00897013"/>
    <w:rsid w:val="008A181D"/>
    <w:rsid w:val="008A2258"/>
    <w:rsid w:val="008A32CC"/>
    <w:rsid w:val="008A4EE6"/>
    <w:rsid w:val="008A74BD"/>
    <w:rsid w:val="008B37C5"/>
    <w:rsid w:val="008B38A8"/>
    <w:rsid w:val="008B5099"/>
    <w:rsid w:val="008C0F2C"/>
    <w:rsid w:val="008C32E9"/>
    <w:rsid w:val="008C4659"/>
    <w:rsid w:val="008C475F"/>
    <w:rsid w:val="008C51C9"/>
    <w:rsid w:val="008C7692"/>
    <w:rsid w:val="008C7B88"/>
    <w:rsid w:val="008D0C72"/>
    <w:rsid w:val="008D1C2D"/>
    <w:rsid w:val="008D5D96"/>
    <w:rsid w:val="008D670C"/>
    <w:rsid w:val="008D6863"/>
    <w:rsid w:val="008E3DF6"/>
    <w:rsid w:val="008F0C41"/>
    <w:rsid w:val="008F1750"/>
    <w:rsid w:val="008F2FDA"/>
    <w:rsid w:val="00901DF0"/>
    <w:rsid w:val="009071AC"/>
    <w:rsid w:val="009077C0"/>
    <w:rsid w:val="00914ED7"/>
    <w:rsid w:val="009152D8"/>
    <w:rsid w:val="00916D9A"/>
    <w:rsid w:val="009209AD"/>
    <w:rsid w:val="00920F63"/>
    <w:rsid w:val="009263DE"/>
    <w:rsid w:val="00930633"/>
    <w:rsid w:val="0093164D"/>
    <w:rsid w:val="00932CA4"/>
    <w:rsid w:val="00933423"/>
    <w:rsid w:val="009341C1"/>
    <w:rsid w:val="009371F9"/>
    <w:rsid w:val="009375C5"/>
    <w:rsid w:val="009417C1"/>
    <w:rsid w:val="0094275F"/>
    <w:rsid w:val="00943761"/>
    <w:rsid w:val="00947CCE"/>
    <w:rsid w:val="0095052D"/>
    <w:rsid w:val="0095103F"/>
    <w:rsid w:val="0095398B"/>
    <w:rsid w:val="00957686"/>
    <w:rsid w:val="00961D47"/>
    <w:rsid w:val="00962B23"/>
    <w:rsid w:val="00970369"/>
    <w:rsid w:val="00970495"/>
    <w:rsid w:val="009730CC"/>
    <w:rsid w:val="00973B93"/>
    <w:rsid w:val="00974C30"/>
    <w:rsid w:val="00980006"/>
    <w:rsid w:val="00980285"/>
    <w:rsid w:val="00982C8E"/>
    <w:rsid w:val="0098340A"/>
    <w:rsid w:val="00990969"/>
    <w:rsid w:val="0099133F"/>
    <w:rsid w:val="00993B7B"/>
    <w:rsid w:val="00994C56"/>
    <w:rsid w:val="00995DB8"/>
    <w:rsid w:val="00996ECA"/>
    <w:rsid w:val="009A1DF0"/>
    <w:rsid w:val="009A66FF"/>
    <w:rsid w:val="009B078D"/>
    <w:rsid w:val="009B0BBC"/>
    <w:rsid w:val="009B338B"/>
    <w:rsid w:val="009B57AC"/>
    <w:rsid w:val="009C171A"/>
    <w:rsid w:val="009C5404"/>
    <w:rsid w:val="009D0AE4"/>
    <w:rsid w:val="009D16FF"/>
    <w:rsid w:val="009D1C1E"/>
    <w:rsid w:val="009D1E7B"/>
    <w:rsid w:val="009D66F5"/>
    <w:rsid w:val="009E0ED4"/>
    <w:rsid w:val="009E1B59"/>
    <w:rsid w:val="009E2FD5"/>
    <w:rsid w:val="009F08B0"/>
    <w:rsid w:val="009F3808"/>
    <w:rsid w:val="009F58EA"/>
    <w:rsid w:val="00A006BA"/>
    <w:rsid w:val="00A035C9"/>
    <w:rsid w:val="00A062E8"/>
    <w:rsid w:val="00A07B12"/>
    <w:rsid w:val="00A11765"/>
    <w:rsid w:val="00A13185"/>
    <w:rsid w:val="00A13ACF"/>
    <w:rsid w:val="00A13EA3"/>
    <w:rsid w:val="00A20B7B"/>
    <w:rsid w:val="00A21BBF"/>
    <w:rsid w:val="00A2210F"/>
    <w:rsid w:val="00A23BE7"/>
    <w:rsid w:val="00A24382"/>
    <w:rsid w:val="00A262CC"/>
    <w:rsid w:val="00A2774E"/>
    <w:rsid w:val="00A32444"/>
    <w:rsid w:val="00A32D1B"/>
    <w:rsid w:val="00A3544E"/>
    <w:rsid w:val="00A35AC7"/>
    <w:rsid w:val="00A422A1"/>
    <w:rsid w:val="00A42ECB"/>
    <w:rsid w:val="00A438A8"/>
    <w:rsid w:val="00A44009"/>
    <w:rsid w:val="00A45840"/>
    <w:rsid w:val="00A5300A"/>
    <w:rsid w:val="00A54188"/>
    <w:rsid w:val="00A555B3"/>
    <w:rsid w:val="00A5601E"/>
    <w:rsid w:val="00A61DAC"/>
    <w:rsid w:val="00A66DB4"/>
    <w:rsid w:val="00A67023"/>
    <w:rsid w:val="00A703DA"/>
    <w:rsid w:val="00A71E8C"/>
    <w:rsid w:val="00A72CBF"/>
    <w:rsid w:val="00A73F4C"/>
    <w:rsid w:val="00A745F2"/>
    <w:rsid w:val="00A756E2"/>
    <w:rsid w:val="00A75C24"/>
    <w:rsid w:val="00A76784"/>
    <w:rsid w:val="00A8085A"/>
    <w:rsid w:val="00A849AB"/>
    <w:rsid w:val="00A87821"/>
    <w:rsid w:val="00A90BED"/>
    <w:rsid w:val="00A92092"/>
    <w:rsid w:val="00A931F8"/>
    <w:rsid w:val="00A95FCA"/>
    <w:rsid w:val="00A96F2E"/>
    <w:rsid w:val="00A972A0"/>
    <w:rsid w:val="00A9731F"/>
    <w:rsid w:val="00A97F92"/>
    <w:rsid w:val="00AA00AD"/>
    <w:rsid w:val="00AA5F8D"/>
    <w:rsid w:val="00AA6A55"/>
    <w:rsid w:val="00AA6C95"/>
    <w:rsid w:val="00AA766D"/>
    <w:rsid w:val="00AB75CA"/>
    <w:rsid w:val="00AD008E"/>
    <w:rsid w:val="00AD4F04"/>
    <w:rsid w:val="00AD7AFB"/>
    <w:rsid w:val="00AE287A"/>
    <w:rsid w:val="00AE32FB"/>
    <w:rsid w:val="00AE6BB0"/>
    <w:rsid w:val="00AE77BB"/>
    <w:rsid w:val="00AF03ED"/>
    <w:rsid w:val="00AF3EEC"/>
    <w:rsid w:val="00AF4FD7"/>
    <w:rsid w:val="00AF560E"/>
    <w:rsid w:val="00B02CF8"/>
    <w:rsid w:val="00B04A61"/>
    <w:rsid w:val="00B067B6"/>
    <w:rsid w:val="00B06C44"/>
    <w:rsid w:val="00B13AFC"/>
    <w:rsid w:val="00B16E0D"/>
    <w:rsid w:val="00B16FA0"/>
    <w:rsid w:val="00B20D7C"/>
    <w:rsid w:val="00B21B8C"/>
    <w:rsid w:val="00B22BB2"/>
    <w:rsid w:val="00B242BD"/>
    <w:rsid w:val="00B24902"/>
    <w:rsid w:val="00B32406"/>
    <w:rsid w:val="00B354D2"/>
    <w:rsid w:val="00B36C0E"/>
    <w:rsid w:val="00B4054F"/>
    <w:rsid w:val="00B4056B"/>
    <w:rsid w:val="00B410FD"/>
    <w:rsid w:val="00B450C4"/>
    <w:rsid w:val="00B457B0"/>
    <w:rsid w:val="00B46EDD"/>
    <w:rsid w:val="00B471EE"/>
    <w:rsid w:val="00B505A7"/>
    <w:rsid w:val="00B56A9A"/>
    <w:rsid w:val="00B576EF"/>
    <w:rsid w:val="00B65505"/>
    <w:rsid w:val="00B73B56"/>
    <w:rsid w:val="00B74CE2"/>
    <w:rsid w:val="00B813BB"/>
    <w:rsid w:val="00B83490"/>
    <w:rsid w:val="00B841FA"/>
    <w:rsid w:val="00B85895"/>
    <w:rsid w:val="00B859B9"/>
    <w:rsid w:val="00B86669"/>
    <w:rsid w:val="00B86B75"/>
    <w:rsid w:val="00B90311"/>
    <w:rsid w:val="00B932EC"/>
    <w:rsid w:val="00B938AD"/>
    <w:rsid w:val="00B93956"/>
    <w:rsid w:val="00B950F2"/>
    <w:rsid w:val="00BA024E"/>
    <w:rsid w:val="00BA28BC"/>
    <w:rsid w:val="00BA4B24"/>
    <w:rsid w:val="00BA5A96"/>
    <w:rsid w:val="00BB2415"/>
    <w:rsid w:val="00BB4B7B"/>
    <w:rsid w:val="00BB6ADF"/>
    <w:rsid w:val="00BC17D8"/>
    <w:rsid w:val="00BC1E3F"/>
    <w:rsid w:val="00BC2698"/>
    <w:rsid w:val="00BC2BE0"/>
    <w:rsid w:val="00BC48D5"/>
    <w:rsid w:val="00BD2617"/>
    <w:rsid w:val="00BD264E"/>
    <w:rsid w:val="00BD30A1"/>
    <w:rsid w:val="00BE1584"/>
    <w:rsid w:val="00BE2BCA"/>
    <w:rsid w:val="00BE7E31"/>
    <w:rsid w:val="00BF146C"/>
    <w:rsid w:val="00BF15BF"/>
    <w:rsid w:val="00BF56C5"/>
    <w:rsid w:val="00BF61F8"/>
    <w:rsid w:val="00BF751C"/>
    <w:rsid w:val="00BF7F17"/>
    <w:rsid w:val="00C01A79"/>
    <w:rsid w:val="00C04C5A"/>
    <w:rsid w:val="00C10F62"/>
    <w:rsid w:val="00C12B8D"/>
    <w:rsid w:val="00C159BF"/>
    <w:rsid w:val="00C175B4"/>
    <w:rsid w:val="00C211A8"/>
    <w:rsid w:val="00C22C94"/>
    <w:rsid w:val="00C234CA"/>
    <w:rsid w:val="00C25994"/>
    <w:rsid w:val="00C2746F"/>
    <w:rsid w:val="00C27770"/>
    <w:rsid w:val="00C27A81"/>
    <w:rsid w:val="00C31B31"/>
    <w:rsid w:val="00C36279"/>
    <w:rsid w:val="00C3644E"/>
    <w:rsid w:val="00C44554"/>
    <w:rsid w:val="00C4485E"/>
    <w:rsid w:val="00C44A84"/>
    <w:rsid w:val="00C44BD0"/>
    <w:rsid w:val="00C512CA"/>
    <w:rsid w:val="00C51FC9"/>
    <w:rsid w:val="00C533E0"/>
    <w:rsid w:val="00C53CD1"/>
    <w:rsid w:val="00C53EAE"/>
    <w:rsid w:val="00C54115"/>
    <w:rsid w:val="00C601D4"/>
    <w:rsid w:val="00C60989"/>
    <w:rsid w:val="00C61259"/>
    <w:rsid w:val="00C624EE"/>
    <w:rsid w:val="00C62CD3"/>
    <w:rsid w:val="00C62EDC"/>
    <w:rsid w:val="00C636BC"/>
    <w:rsid w:val="00C65C63"/>
    <w:rsid w:val="00C67462"/>
    <w:rsid w:val="00C70F2D"/>
    <w:rsid w:val="00C74FB9"/>
    <w:rsid w:val="00C75859"/>
    <w:rsid w:val="00C764C4"/>
    <w:rsid w:val="00C76BA1"/>
    <w:rsid w:val="00C801F2"/>
    <w:rsid w:val="00C80DC5"/>
    <w:rsid w:val="00C85023"/>
    <w:rsid w:val="00C96553"/>
    <w:rsid w:val="00CA0155"/>
    <w:rsid w:val="00CA22E6"/>
    <w:rsid w:val="00CA29DB"/>
    <w:rsid w:val="00CA3B94"/>
    <w:rsid w:val="00CB3B6A"/>
    <w:rsid w:val="00CB7538"/>
    <w:rsid w:val="00CC07C9"/>
    <w:rsid w:val="00CC161C"/>
    <w:rsid w:val="00CD1384"/>
    <w:rsid w:val="00CD3AF3"/>
    <w:rsid w:val="00CD4416"/>
    <w:rsid w:val="00CD5EDB"/>
    <w:rsid w:val="00CE1D18"/>
    <w:rsid w:val="00CE32C8"/>
    <w:rsid w:val="00CE4E84"/>
    <w:rsid w:val="00CE7287"/>
    <w:rsid w:val="00CF1FF1"/>
    <w:rsid w:val="00CF2E69"/>
    <w:rsid w:val="00D0229D"/>
    <w:rsid w:val="00D051F4"/>
    <w:rsid w:val="00D116CE"/>
    <w:rsid w:val="00D13156"/>
    <w:rsid w:val="00D1465E"/>
    <w:rsid w:val="00D21AB2"/>
    <w:rsid w:val="00D2392C"/>
    <w:rsid w:val="00D2527C"/>
    <w:rsid w:val="00D261AC"/>
    <w:rsid w:val="00D307B2"/>
    <w:rsid w:val="00D31454"/>
    <w:rsid w:val="00D32045"/>
    <w:rsid w:val="00D343B9"/>
    <w:rsid w:val="00D3709B"/>
    <w:rsid w:val="00D41220"/>
    <w:rsid w:val="00D452B8"/>
    <w:rsid w:val="00D45E01"/>
    <w:rsid w:val="00D47636"/>
    <w:rsid w:val="00D510B2"/>
    <w:rsid w:val="00D51B68"/>
    <w:rsid w:val="00D57D2B"/>
    <w:rsid w:val="00D63DFB"/>
    <w:rsid w:val="00D67228"/>
    <w:rsid w:val="00D700F6"/>
    <w:rsid w:val="00D73359"/>
    <w:rsid w:val="00D7394F"/>
    <w:rsid w:val="00D75BA2"/>
    <w:rsid w:val="00D810A8"/>
    <w:rsid w:val="00D86F0F"/>
    <w:rsid w:val="00D907C7"/>
    <w:rsid w:val="00D938C9"/>
    <w:rsid w:val="00D940DA"/>
    <w:rsid w:val="00D94429"/>
    <w:rsid w:val="00D97266"/>
    <w:rsid w:val="00DA1DAE"/>
    <w:rsid w:val="00DA5E5E"/>
    <w:rsid w:val="00DB55C8"/>
    <w:rsid w:val="00DC0649"/>
    <w:rsid w:val="00DC0A5E"/>
    <w:rsid w:val="00DC1813"/>
    <w:rsid w:val="00DC2A46"/>
    <w:rsid w:val="00DC5370"/>
    <w:rsid w:val="00DC5A8F"/>
    <w:rsid w:val="00DC7606"/>
    <w:rsid w:val="00DD73B6"/>
    <w:rsid w:val="00DE02E9"/>
    <w:rsid w:val="00DE36EF"/>
    <w:rsid w:val="00DE4723"/>
    <w:rsid w:val="00DE494C"/>
    <w:rsid w:val="00DE6F0A"/>
    <w:rsid w:val="00DE7760"/>
    <w:rsid w:val="00DF14A8"/>
    <w:rsid w:val="00DF3D08"/>
    <w:rsid w:val="00DF5071"/>
    <w:rsid w:val="00DF57EF"/>
    <w:rsid w:val="00DF6B96"/>
    <w:rsid w:val="00E00EB1"/>
    <w:rsid w:val="00E052FB"/>
    <w:rsid w:val="00E05EFC"/>
    <w:rsid w:val="00E14BE8"/>
    <w:rsid w:val="00E15C73"/>
    <w:rsid w:val="00E16FF5"/>
    <w:rsid w:val="00E315A3"/>
    <w:rsid w:val="00E31877"/>
    <w:rsid w:val="00E32632"/>
    <w:rsid w:val="00E33582"/>
    <w:rsid w:val="00E33728"/>
    <w:rsid w:val="00E41F17"/>
    <w:rsid w:val="00E423A3"/>
    <w:rsid w:val="00E4280C"/>
    <w:rsid w:val="00E42C3E"/>
    <w:rsid w:val="00E435F2"/>
    <w:rsid w:val="00E4731E"/>
    <w:rsid w:val="00E504C9"/>
    <w:rsid w:val="00E5167B"/>
    <w:rsid w:val="00E529B1"/>
    <w:rsid w:val="00E55066"/>
    <w:rsid w:val="00E56CB2"/>
    <w:rsid w:val="00E56FE6"/>
    <w:rsid w:val="00E5761E"/>
    <w:rsid w:val="00E57B7F"/>
    <w:rsid w:val="00E60B47"/>
    <w:rsid w:val="00E60F5A"/>
    <w:rsid w:val="00E62183"/>
    <w:rsid w:val="00E627F3"/>
    <w:rsid w:val="00E656AD"/>
    <w:rsid w:val="00E67AA7"/>
    <w:rsid w:val="00E71710"/>
    <w:rsid w:val="00E73A05"/>
    <w:rsid w:val="00E73D89"/>
    <w:rsid w:val="00E756E0"/>
    <w:rsid w:val="00E764AF"/>
    <w:rsid w:val="00E81E18"/>
    <w:rsid w:val="00E82AE9"/>
    <w:rsid w:val="00E8359E"/>
    <w:rsid w:val="00E83EC9"/>
    <w:rsid w:val="00E84474"/>
    <w:rsid w:val="00E85698"/>
    <w:rsid w:val="00E93FD5"/>
    <w:rsid w:val="00E94A12"/>
    <w:rsid w:val="00E94F4B"/>
    <w:rsid w:val="00EA19E7"/>
    <w:rsid w:val="00EB116E"/>
    <w:rsid w:val="00EB1B65"/>
    <w:rsid w:val="00EB2F11"/>
    <w:rsid w:val="00EB37E6"/>
    <w:rsid w:val="00EC4148"/>
    <w:rsid w:val="00EC7992"/>
    <w:rsid w:val="00ED2AA2"/>
    <w:rsid w:val="00ED2FCC"/>
    <w:rsid w:val="00ED3E2A"/>
    <w:rsid w:val="00EE078D"/>
    <w:rsid w:val="00EE1989"/>
    <w:rsid w:val="00EE2F4E"/>
    <w:rsid w:val="00EE7A94"/>
    <w:rsid w:val="00EF352D"/>
    <w:rsid w:val="00EF36DF"/>
    <w:rsid w:val="00EF5062"/>
    <w:rsid w:val="00EF626D"/>
    <w:rsid w:val="00EF63E7"/>
    <w:rsid w:val="00F100FF"/>
    <w:rsid w:val="00F10753"/>
    <w:rsid w:val="00F10EC0"/>
    <w:rsid w:val="00F11A77"/>
    <w:rsid w:val="00F163F0"/>
    <w:rsid w:val="00F22813"/>
    <w:rsid w:val="00F23523"/>
    <w:rsid w:val="00F27974"/>
    <w:rsid w:val="00F31371"/>
    <w:rsid w:val="00F3357D"/>
    <w:rsid w:val="00F3770B"/>
    <w:rsid w:val="00F37E5F"/>
    <w:rsid w:val="00F45B1A"/>
    <w:rsid w:val="00F46A78"/>
    <w:rsid w:val="00F53070"/>
    <w:rsid w:val="00F5438B"/>
    <w:rsid w:val="00F55EE2"/>
    <w:rsid w:val="00F56B8A"/>
    <w:rsid w:val="00F60B57"/>
    <w:rsid w:val="00F64327"/>
    <w:rsid w:val="00F67492"/>
    <w:rsid w:val="00F7261C"/>
    <w:rsid w:val="00F72D80"/>
    <w:rsid w:val="00F72F14"/>
    <w:rsid w:val="00F732FB"/>
    <w:rsid w:val="00F73F81"/>
    <w:rsid w:val="00F7465F"/>
    <w:rsid w:val="00F75211"/>
    <w:rsid w:val="00F764E5"/>
    <w:rsid w:val="00F8274A"/>
    <w:rsid w:val="00F82E7B"/>
    <w:rsid w:val="00F8402A"/>
    <w:rsid w:val="00F85DB9"/>
    <w:rsid w:val="00F871B7"/>
    <w:rsid w:val="00F912EB"/>
    <w:rsid w:val="00F91634"/>
    <w:rsid w:val="00F9471C"/>
    <w:rsid w:val="00F961F3"/>
    <w:rsid w:val="00F96388"/>
    <w:rsid w:val="00FA107A"/>
    <w:rsid w:val="00FA4546"/>
    <w:rsid w:val="00FA6B45"/>
    <w:rsid w:val="00FA7104"/>
    <w:rsid w:val="00FB40FE"/>
    <w:rsid w:val="00FB5035"/>
    <w:rsid w:val="00FC0BE2"/>
    <w:rsid w:val="00FC3220"/>
    <w:rsid w:val="00FC34EF"/>
    <w:rsid w:val="00FC4956"/>
    <w:rsid w:val="00FC6FE0"/>
    <w:rsid w:val="00FD1727"/>
    <w:rsid w:val="00FD2380"/>
    <w:rsid w:val="00FD389D"/>
    <w:rsid w:val="00FD75EF"/>
    <w:rsid w:val="00FE3D6C"/>
    <w:rsid w:val="00FE6285"/>
    <w:rsid w:val="00FF02E4"/>
    <w:rsid w:val="00FF04D2"/>
    <w:rsid w:val="00FF0695"/>
    <w:rsid w:val="00FF40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8BCB"/>
  <w15:docId w15:val="{C5E14E93-470C-4C44-A6F0-709EEC24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2B0EEE"/>
    <w:rPr>
      <w:color w:val="800080" w:themeColor="followedHyperlink"/>
      <w:u w:val="single"/>
    </w:rPr>
  </w:style>
  <w:style w:type="character" w:styleId="CommentReference">
    <w:name w:val="annotation reference"/>
    <w:basedOn w:val="DefaultParagraphFont"/>
    <w:semiHidden/>
    <w:unhideWhenUsed/>
    <w:rsid w:val="00192BB5"/>
    <w:rPr>
      <w:sz w:val="16"/>
      <w:szCs w:val="16"/>
    </w:rPr>
  </w:style>
  <w:style w:type="paragraph" w:styleId="CommentText">
    <w:name w:val="annotation text"/>
    <w:basedOn w:val="Normal"/>
    <w:link w:val="CommentTextChar"/>
    <w:semiHidden/>
    <w:unhideWhenUsed/>
    <w:rsid w:val="00192BB5"/>
    <w:rPr>
      <w:sz w:val="20"/>
      <w:szCs w:val="20"/>
    </w:rPr>
  </w:style>
  <w:style w:type="character" w:customStyle="1" w:styleId="CommentTextChar">
    <w:name w:val="Comment Text Char"/>
    <w:basedOn w:val="DefaultParagraphFont"/>
    <w:link w:val="CommentText"/>
    <w:semiHidden/>
    <w:rsid w:val="00192BB5"/>
    <w:rPr>
      <w:sz w:val="20"/>
      <w:szCs w:val="20"/>
    </w:rPr>
  </w:style>
  <w:style w:type="paragraph" w:styleId="CommentSubject">
    <w:name w:val="annotation subject"/>
    <w:basedOn w:val="CommentText"/>
    <w:next w:val="CommentText"/>
    <w:link w:val="CommentSubjectChar"/>
    <w:semiHidden/>
    <w:unhideWhenUsed/>
    <w:rsid w:val="00192BB5"/>
    <w:rPr>
      <w:b/>
      <w:bCs/>
    </w:rPr>
  </w:style>
  <w:style w:type="character" w:customStyle="1" w:styleId="CommentSubjectChar">
    <w:name w:val="Comment Subject Char"/>
    <w:basedOn w:val="CommentTextChar"/>
    <w:link w:val="CommentSubject"/>
    <w:semiHidden/>
    <w:rsid w:val="00192BB5"/>
    <w:rPr>
      <w:b/>
      <w:bCs/>
      <w:sz w:val="20"/>
      <w:szCs w:val="20"/>
    </w:rPr>
  </w:style>
  <w:style w:type="paragraph" w:styleId="BalloonText">
    <w:name w:val="Balloon Text"/>
    <w:basedOn w:val="Normal"/>
    <w:link w:val="BalloonTextChar"/>
    <w:semiHidden/>
    <w:unhideWhenUsed/>
    <w:rsid w:val="00192BB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BB5"/>
    <w:rPr>
      <w:rFonts w:ascii="Segoe UI" w:hAnsi="Segoe UI" w:cs="Segoe UI"/>
      <w:sz w:val="18"/>
      <w:szCs w:val="18"/>
    </w:rPr>
  </w:style>
  <w:style w:type="paragraph" w:styleId="Revision">
    <w:name w:val="Revision"/>
    <w:hidden/>
    <w:semiHidden/>
    <w:rsid w:val="001C348A"/>
    <w:pPr>
      <w:spacing w:after="0"/>
    </w:pPr>
  </w:style>
  <w:style w:type="character" w:styleId="PlaceholderText">
    <w:name w:val="Placeholder Text"/>
    <w:basedOn w:val="DefaultParagraphFont"/>
    <w:semiHidden/>
    <w:rsid w:val="009576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95051">
      <w:bodyDiv w:val="1"/>
      <w:marLeft w:val="0"/>
      <w:marRight w:val="0"/>
      <w:marTop w:val="0"/>
      <w:marBottom w:val="0"/>
      <w:divBdr>
        <w:top w:val="none" w:sz="0" w:space="0" w:color="auto"/>
        <w:left w:val="none" w:sz="0" w:space="0" w:color="auto"/>
        <w:bottom w:val="none" w:sz="0" w:space="0" w:color="auto"/>
        <w:right w:val="none" w:sz="0" w:space="0" w:color="auto"/>
      </w:divBdr>
    </w:div>
    <w:div w:id="89531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1745-1E10-4593-ABF7-DD42E05A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13</Pages>
  <Words>14662</Words>
  <Characters>83576</Characters>
  <Application>Microsoft Office Word</Application>
  <DocSecurity>0</DocSecurity>
  <Lines>696</Lines>
  <Paragraphs>196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yakubov shamil</dc:creator>
  <cp:keywords/>
  <dc:description/>
  <cp:lastModifiedBy>Elizaveta Protsenko</cp:lastModifiedBy>
  <cp:revision>293</cp:revision>
  <dcterms:created xsi:type="dcterms:W3CDTF">2020-09-08T09:51:00Z</dcterms:created>
  <dcterms:modified xsi:type="dcterms:W3CDTF">2020-12-17T23:27:00Z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id="ZUAlKo3l"/&gt;&lt;style id="http://www.zotero.org/styles/frontiers-in-marine-science" hasBibliography="1" bibliographyStyleHasBeenSet="1"/&gt;&lt;prefs&gt;&lt;pref name="fieldType" value="Field"/&gt;&lt;/prefs&gt;&lt;/data&gt;</vt:lpwstr>
  </property>
</Properties>
</file>